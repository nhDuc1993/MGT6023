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6842711C" w:rsidR="52843585" w:rsidRDefault="52843585" w:rsidP="52843585">
      <w:pPr>
        <w:jc w:val="center"/>
      </w:pPr>
      <w:r w:rsidRPr="52843585">
        <w:rPr>
          <w:sz w:val="40"/>
          <w:szCs w:val="40"/>
        </w:rPr>
        <w:t>MGT 6203 Group Project Proposal</w:t>
      </w:r>
    </w:p>
    <w:p w14:paraId="6A482196" w14:textId="61E7D4A7" w:rsidR="369FA3A0" w:rsidRPr="00EF0665" w:rsidRDefault="369FA3A0" w:rsidP="369FA3A0">
      <w:pPr>
        <w:rPr>
          <w:b/>
          <w:bCs/>
          <w:sz w:val="28"/>
          <w:szCs w:val="28"/>
        </w:rPr>
      </w:pPr>
      <w:r w:rsidRPr="00EF0665">
        <w:rPr>
          <w:b/>
          <w:bCs/>
          <w:sz w:val="28"/>
          <w:szCs w:val="28"/>
        </w:rPr>
        <w:t xml:space="preserve">TEAM INFORMATION </w:t>
      </w:r>
    </w:p>
    <w:p w14:paraId="0EA952D4" w14:textId="1CA4A18D" w:rsidR="52843585" w:rsidRDefault="52843585" w:rsidP="52843585">
      <w:pPr>
        <w:rPr>
          <w:sz w:val="24"/>
          <w:szCs w:val="24"/>
        </w:rPr>
      </w:pPr>
      <w:r w:rsidRPr="369FA3A0">
        <w:rPr>
          <w:b/>
          <w:bCs/>
          <w:sz w:val="24"/>
          <w:szCs w:val="24"/>
        </w:rPr>
        <w:t>Team #:</w:t>
      </w:r>
      <w:r w:rsidR="00EF0665">
        <w:rPr>
          <w:b/>
          <w:bCs/>
          <w:sz w:val="24"/>
          <w:szCs w:val="24"/>
        </w:rPr>
        <w:t xml:space="preserve"> </w:t>
      </w:r>
      <w:r w:rsidR="00EF0665">
        <w:rPr>
          <w:sz w:val="24"/>
          <w:szCs w:val="24"/>
        </w:rPr>
        <w:t>4</w:t>
      </w:r>
      <w:r w:rsidRPr="369FA3A0">
        <w:rPr>
          <w:sz w:val="24"/>
          <w:szCs w:val="24"/>
        </w:rPr>
        <w:t xml:space="preserve"> </w:t>
      </w:r>
    </w:p>
    <w:p w14:paraId="65E81817" w14:textId="0EA40FD6" w:rsidR="52843585" w:rsidRDefault="3683E94B" w:rsidP="52843585">
      <w:pPr>
        <w:rPr>
          <w:sz w:val="24"/>
          <w:szCs w:val="24"/>
        </w:rPr>
      </w:pPr>
      <w:r w:rsidRPr="3683E94B">
        <w:rPr>
          <w:b/>
          <w:bCs/>
          <w:sz w:val="24"/>
          <w:szCs w:val="24"/>
        </w:rPr>
        <w:t>Team Members:</w:t>
      </w:r>
      <w:r w:rsidRPr="3683E94B">
        <w:rPr>
          <w:sz w:val="24"/>
          <w:szCs w:val="24"/>
        </w:rPr>
        <w:t xml:space="preserve"> </w:t>
      </w:r>
    </w:p>
    <w:p w14:paraId="3555E466" w14:textId="2B761752" w:rsidR="3683E94B" w:rsidRPr="001A10B9" w:rsidRDefault="001A10B9" w:rsidP="487AE859">
      <w:pPr>
        <w:pStyle w:val="ListParagraph"/>
        <w:numPr>
          <w:ilvl w:val="0"/>
          <w:numId w:val="14"/>
        </w:numPr>
        <w:jc w:val="both"/>
        <w:rPr>
          <w:rFonts w:eastAsiaTheme="minorEastAsia"/>
          <w:sz w:val="23"/>
          <w:szCs w:val="23"/>
        </w:rPr>
      </w:pPr>
      <w:r w:rsidRPr="001A10B9">
        <w:rPr>
          <w:rFonts w:eastAsiaTheme="minorEastAsia"/>
          <w:b/>
          <w:bCs/>
        </w:rPr>
        <w:t xml:space="preserve">Reiko </w:t>
      </w:r>
      <w:proofErr w:type="spellStart"/>
      <w:r w:rsidRPr="001A10B9">
        <w:rPr>
          <w:rFonts w:eastAsiaTheme="minorEastAsia"/>
          <w:b/>
          <w:bCs/>
        </w:rPr>
        <w:t>Takizuka</w:t>
      </w:r>
      <w:proofErr w:type="spellEnd"/>
      <w:r w:rsidRPr="001A10B9">
        <w:rPr>
          <w:rFonts w:eastAsiaTheme="minorEastAsia"/>
          <w:b/>
          <w:bCs/>
        </w:rPr>
        <w:t xml:space="preserve"> (edX: r-</w:t>
      </w:r>
      <w:proofErr w:type="spellStart"/>
      <w:r w:rsidRPr="001A10B9">
        <w:rPr>
          <w:rFonts w:eastAsiaTheme="minorEastAsia"/>
          <w:b/>
          <w:bCs/>
        </w:rPr>
        <w:t>takizuka</w:t>
      </w:r>
      <w:proofErr w:type="spellEnd"/>
      <w:r w:rsidRPr="001A10B9">
        <w:rPr>
          <w:rFonts w:eastAsiaTheme="minorEastAsia"/>
          <w:b/>
          <w:bCs/>
        </w:rPr>
        <w:t>)</w:t>
      </w:r>
      <w:r w:rsidRPr="001A10B9">
        <w:rPr>
          <w:rFonts w:eastAsiaTheme="minorEastAsia"/>
        </w:rPr>
        <w:t xml:space="preserve"> Reiko used to work as a researcher in a telecommunications company in Japan for over 25 years. She holds a bachelor’s degree in engineering. She has finished CSE6040x and ISYE6501x and she hopes to enroll in the OMSA program next year to acquire additional skills in this field. </w:t>
      </w:r>
    </w:p>
    <w:p w14:paraId="66013035" w14:textId="5E780E41" w:rsidR="52843585" w:rsidRPr="00C52B38" w:rsidRDefault="13E993AF" w:rsidP="487AE859">
      <w:pPr>
        <w:pStyle w:val="ListParagraph"/>
        <w:numPr>
          <w:ilvl w:val="0"/>
          <w:numId w:val="14"/>
        </w:numPr>
        <w:jc w:val="both"/>
        <w:rPr>
          <w:rFonts w:eastAsiaTheme="minorEastAsia"/>
          <w:sz w:val="23"/>
          <w:szCs w:val="23"/>
        </w:rPr>
      </w:pPr>
      <w:r w:rsidRPr="13E993AF">
        <w:rPr>
          <w:rFonts w:eastAsiaTheme="minorEastAsia"/>
          <w:b/>
          <w:bCs/>
          <w:sz w:val="23"/>
          <w:szCs w:val="23"/>
        </w:rPr>
        <w:t>Duc Nguyen Hong (edX: nhduc1993)</w:t>
      </w:r>
      <w:r w:rsidRPr="13E993AF">
        <w:rPr>
          <w:rFonts w:eastAsiaTheme="minorEastAsia"/>
          <w:sz w:val="23"/>
          <w:szCs w:val="23"/>
        </w:rPr>
        <w:t xml:space="preserve"> Duc holds a bachelor's degree in Finance &amp; Banking and has established himself as a senior data analyst at an outsourcing company based in Vietnam. Duc is now preparing to embark on the next phase of his academic journey by enrolling in the OMSA program during the upcoming fall semester.</w:t>
      </w:r>
    </w:p>
    <w:p w14:paraId="0D66384F" w14:textId="3A474FC4" w:rsidR="52843585" w:rsidRPr="00F21266" w:rsidRDefault="136E4614" w:rsidP="136E4614">
      <w:pPr>
        <w:pStyle w:val="ListParagraph"/>
        <w:numPr>
          <w:ilvl w:val="0"/>
          <w:numId w:val="14"/>
        </w:numPr>
        <w:jc w:val="both"/>
      </w:pPr>
      <w:r w:rsidRPr="00F21266">
        <w:rPr>
          <w:rFonts w:eastAsiaTheme="minorEastAsia"/>
          <w:b/>
          <w:bCs/>
          <w:sz w:val="23"/>
          <w:szCs w:val="23"/>
        </w:rPr>
        <w:t xml:space="preserve">Chandana </w:t>
      </w:r>
      <w:proofErr w:type="spellStart"/>
      <w:r w:rsidRPr="00F21266">
        <w:rPr>
          <w:rFonts w:eastAsiaTheme="minorEastAsia"/>
          <w:b/>
          <w:bCs/>
          <w:sz w:val="23"/>
          <w:szCs w:val="23"/>
        </w:rPr>
        <w:t>Mudunuri</w:t>
      </w:r>
      <w:proofErr w:type="spellEnd"/>
      <w:r w:rsidRPr="00F21266">
        <w:rPr>
          <w:rFonts w:eastAsiaTheme="minorEastAsia"/>
          <w:b/>
          <w:bCs/>
          <w:sz w:val="23"/>
          <w:szCs w:val="23"/>
        </w:rPr>
        <w:t xml:space="preserve"> (edX: </w:t>
      </w:r>
      <w:r w:rsidR="00313F8D">
        <w:rPr>
          <w:rStyle w:val="normaltextrun"/>
          <w:rFonts w:ascii="Calibri" w:hAnsi="Calibri" w:cs="Calibri"/>
          <w:b/>
          <w:bCs/>
          <w:color w:val="000000"/>
          <w:sz w:val="23"/>
          <w:szCs w:val="23"/>
          <w:bdr w:val="none" w:sz="0" w:space="0" w:color="auto" w:frame="1"/>
        </w:rPr>
        <w:t>ana_1009</w:t>
      </w:r>
      <w:r w:rsidRPr="00F21266">
        <w:rPr>
          <w:rFonts w:eastAsiaTheme="minorEastAsia"/>
          <w:b/>
          <w:bCs/>
          <w:sz w:val="23"/>
          <w:szCs w:val="23"/>
        </w:rPr>
        <w:t xml:space="preserve">) </w:t>
      </w:r>
      <w:r w:rsidRPr="00F21266">
        <w:rPr>
          <w:rFonts w:eastAsiaTheme="minorEastAsia"/>
          <w:sz w:val="23"/>
          <w:szCs w:val="23"/>
        </w:rPr>
        <w:t xml:space="preserve">Chandana is a Customer Intelligence Analyst working for Racing and Wagering, WA in Australia. She has a </w:t>
      </w:r>
      <w:r w:rsidR="00F21266" w:rsidRPr="00F21266">
        <w:rPr>
          <w:rFonts w:eastAsiaTheme="minorEastAsia"/>
          <w:sz w:val="23"/>
          <w:szCs w:val="23"/>
        </w:rPr>
        <w:t>bachelor’s in electrical engineering</w:t>
      </w:r>
      <w:r w:rsidRPr="00F21266">
        <w:rPr>
          <w:rFonts w:eastAsiaTheme="minorEastAsia"/>
          <w:sz w:val="23"/>
          <w:szCs w:val="23"/>
        </w:rPr>
        <w:t xml:space="preserve"> and has accumulated more than ten years of experience in the data field, working in various roles such as</w:t>
      </w:r>
      <w:del w:id="0" w:author="Duc Nguyen Hong" w:date="2023-06-20T16:12:00Z">
        <w:r w:rsidRPr="00F21266" w:rsidDel="00C80F1D">
          <w:rPr>
            <w:rFonts w:eastAsiaTheme="minorEastAsia"/>
            <w:sz w:val="23"/>
            <w:szCs w:val="23"/>
          </w:rPr>
          <w:delText xml:space="preserve"> a</w:delText>
        </w:r>
      </w:del>
      <w:r w:rsidRPr="00F21266">
        <w:rPr>
          <w:rFonts w:eastAsiaTheme="minorEastAsia"/>
          <w:sz w:val="23"/>
          <w:szCs w:val="23"/>
        </w:rPr>
        <w:t xml:space="preserve"> data engineer, reporting engineer, and data analyst. She is eager to expand her knowledge in the field of data science and acquire additional skills to further enhance her expertise.</w:t>
      </w:r>
    </w:p>
    <w:p w14:paraId="79643B15" w14:textId="7E1F900B" w:rsidR="140E209C" w:rsidRDefault="136E4614" w:rsidP="487AE859">
      <w:pPr>
        <w:pStyle w:val="ListParagraph"/>
        <w:numPr>
          <w:ilvl w:val="0"/>
          <w:numId w:val="14"/>
        </w:numPr>
        <w:jc w:val="both"/>
        <w:rPr>
          <w:sz w:val="23"/>
          <w:szCs w:val="23"/>
        </w:rPr>
      </w:pPr>
      <w:proofErr w:type="spellStart"/>
      <w:r w:rsidRPr="136E4614">
        <w:rPr>
          <w:rFonts w:eastAsiaTheme="minorEastAsia"/>
          <w:b/>
          <w:bCs/>
          <w:sz w:val="23"/>
          <w:szCs w:val="23"/>
        </w:rPr>
        <w:t>Dayoon</w:t>
      </w:r>
      <w:proofErr w:type="spellEnd"/>
      <w:r w:rsidRPr="136E4614">
        <w:rPr>
          <w:rFonts w:eastAsiaTheme="minorEastAsia"/>
          <w:b/>
          <w:bCs/>
          <w:sz w:val="23"/>
          <w:szCs w:val="23"/>
        </w:rPr>
        <w:t xml:space="preserve"> </w:t>
      </w:r>
      <w:proofErr w:type="spellStart"/>
      <w:r w:rsidRPr="136E4614">
        <w:rPr>
          <w:rFonts w:eastAsiaTheme="minorEastAsia"/>
          <w:b/>
          <w:bCs/>
          <w:sz w:val="23"/>
          <w:szCs w:val="23"/>
        </w:rPr>
        <w:t>Sug</w:t>
      </w:r>
      <w:proofErr w:type="spellEnd"/>
      <w:r w:rsidRPr="136E4614">
        <w:rPr>
          <w:rFonts w:eastAsiaTheme="minorEastAsia"/>
          <w:b/>
          <w:bCs/>
          <w:sz w:val="23"/>
          <w:szCs w:val="23"/>
        </w:rPr>
        <w:t xml:space="preserve"> (edX: </w:t>
      </w:r>
      <w:proofErr w:type="spellStart"/>
      <w:r w:rsidRPr="136E4614">
        <w:rPr>
          <w:rFonts w:eastAsiaTheme="minorEastAsia"/>
          <w:b/>
          <w:bCs/>
          <w:sz w:val="23"/>
          <w:szCs w:val="23"/>
        </w:rPr>
        <w:t>DayoonSug</w:t>
      </w:r>
      <w:proofErr w:type="spellEnd"/>
      <w:r w:rsidRPr="136E4614">
        <w:rPr>
          <w:rFonts w:eastAsiaTheme="minorEastAsia"/>
          <w:b/>
          <w:bCs/>
          <w:sz w:val="23"/>
          <w:szCs w:val="23"/>
        </w:rPr>
        <w:t xml:space="preserve">) </w:t>
      </w:r>
      <w:proofErr w:type="spellStart"/>
      <w:r w:rsidRPr="136E4614">
        <w:rPr>
          <w:sz w:val="23"/>
          <w:szCs w:val="23"/>
        </w:rPr>
        <w:t>Dayoon</w:t>
      </w:r>
      <w:proofErr w:type="spellEnd"/>
      <w:r w:rsidRPr="136E4614">
        <w:rPr>
          <w:sz w:val="23"/>
          <w:szCs w:val="23"/>
        </w:rPr>
        <w:t xml:space="preserve"> is IT Service Delivery Manager in Group Functions scope within South Korea at Merck Group. She has a bachelor’s degree in business administration from Georgia Tech. This course is her first course studying data analytics.</w:t>
      </w:r>
    </w:p>
    <w:p w14:paraId="76E94E46" w14:textId="0D73DE21" w:rsidR="0093565F" w:rsidRDefault="136E4614" w:rsidP="487AE859">
      <w:pPr>
        <w:pStyle w:val="ListParagraph"/>
        <w:numPr>
          <w:ilvl w:val="0"/>
          <w:numId w:val="14"/>
        </w:numPr>
        <w:jc w:val="both"/>
        <w:rPr>
          <w:rFonts w:eastAsiaTheme="minorEastAsia"/>
          <w:sz w:val="23"/>
          <w:szCs w:val="23"/>
        </w:rPr>
      </w:pPr>
      <w:r w:rsidRPr="136E4614">
        <w:rPr>
          <w:rFonts w:eastAsiaTheme="minorEastAsia"/>
          <w:b/>
          <w:bCs/>
          <w:sz w:val="23"/>
          <w:szCs w:val="23"/>
        </w:rPr>
        <w:t>Michael Sullivan (edX: mikeys1)</w:t>
      </w:r>
      <w:r w:rsidRPr="136E4614">
        <w:rPr>
          <w:rFonts w:eastAsiaTheme="minorEastAsia"/>
          <w:sz w:val="23"/>
          <w:szCs w:val="23"/>
        </w:rPr>
        <w:t>. Mike is a Trade and Investment Analyst working for UK government. He is an economics graduate, has taken a Data Science bootcamp and will begin the OMSA this year.</w:t>
      </w:r>
    </w:p>
    <w:p w14:paraId="114231EE" w14:textId="0B77EE08" w:rsidR="00583133" w:rsidRPr="00583133" w:rsidRDefault="3683E94B" w:rsidP="00583133">
      <w:pPr>
        <w:rPr>
          <w:rFonts w:eastAsiaTheme="minorEastAsia"/>
          <w:sz w:val="28"/>
          <w:szCs w:val="28"/>
        </w:rPr>
      </w:pPr>
      <w:r w:rsidRPr="3683E94B">
        <w:rPr>
          <w:rFonts w:eastAsiaTheme="minorEastAsia"/>
          <w:b/>
          <w:bCs/>
          <w:sz w:val="28"/>
          <w:szCs w:val="28"/>
        </w:rPr>
        <w:t>OBJECTIVE/PROBLEM</w:t>
      </w:r>
    </w:p>
    <w:p w14:paraId="5F6F67F3" w14:textId="25C8AD78" w:rsidR="176D5234" w:rsidRDefault="487AE859" w:rsidP="487AE859">
      <w:pPr>
        <w:spacing w:line="257" w:lineRule="auto"/>
        <w:jc w:val="both"/>
        <w:rPr>
          <w:rFonts w:ascii="Calibri" w:eastAsia="Calibri" w:hAnsi="Calibri" w:cs="Calibri"/>
          <w:sz w:val="23"/>
          <w:szCs w:val="23"/>
        </w:rPr>
      </w:pPr>
      <w:r w:rsidRPr="487AE859">
        <w:rPr>
          <w:rFonts w:ascii="Calibri" w:eastAsia="Calibri" w:hAnsi="Calibri" w:cs="Calibri"/>
          <w:b/>
          <w:bCs/>
          <w:sz w:val="23"/>
          <w:szCs w:val="23"/>
        </w:rPr>
        <w:t xml:space="preserve">Project Title: </w:t>
      </w:r>
      <w:r w:rsidRPr="487AE859">
        <w:rPr>
          <w:rFonts w:ascii="Calibri" w:eastAsia="Calibri" w:hAnsi="Calibri" w:cs="Calibri"/>
          <w:sz w:val="23"/>
          <w:szCs w:val="23"/>
        </w:rPr>
        <w:t>Bet on Better Forecasts: Leveraging Customer-Level Insights for Enhanced Financial Prediction for Racing and Wagering Western Australia (RWWA).</w:t>
      </w:r>
    </w:p>
    <w:p w14:paraId="1D0D91AE" w14:textId="2415217D" w:rsidR="00806920" w:rsidRDefault="487AE859" w:rsidP="487AE859">
      <w:pPr>
        <w:jc w:val="both"/>
        <w:rPr>
          <w:ins w:id="1" w:author="Michael Sullivan" w:date="2023-06-19T12:53:00Z"/>
          <w:rFonts w:eastAsiaTheme="minorEastAsia"/>
          <w:sz w:val="23"/>
          <w:szCs w:val="23"/>
        </w:rPr>
      </w:pPr>
      <w:r w:rsidRPr="487AE859">
        <w:rPr>
          <w:rFonts w:eastAsiaTheme="minorEastAsia"/>
          <w:b/>
          <w:bCs/>
          <w:sz w:val="23"/>
          <w:szCs w:val="23"/>
        </w:rPr>
        <w:t>Background Info:</w:t>
      </w:r>
      <w:r w:rsidRPr="487AE859">
        <w:rPr>
          <w:rFonts w:eastAsiaTheme="minorEastAsia"/>
          <w:sz w:val="23"/>
          <w:szCs w:val="23"/>
        </w:rPr>
        <w:t xml:space="preserve"> Racing and Wagering Western Australia (RWWA) is the controlling authority for horse and greyhound in the state of Western Australia. It is a governmental body charged with maintaining the long-term sustainability of the racing industry in the region. </w:t>
      </w:r>
    </w:p>
    <w:p w14:paraId="7111C851" w14:textId="20FA5A12" w:rsidR="00806920" w:rsidRDefault="00583133" w:rsidP="487AE859">
      <w:pPr>
        <w:jc w:val="both"/>
        <w:rPr>
          <w:rFonts w:eastAsiaTheme="minorEastAsia"/>
          <w:sz w:val="23"/>
          <w:szCs w:val="23"/>
        </w:rPr>
      </w:pPr>
      <w:r w:rsidRPr="487AE859">
        <w:rPr>
          <w:rFonts w:eastAsiaTheme="minorEastAsia"/>
          <w:sz w:val="23"/>
          <w:szCs w:val="23"/>
        </w:rPr>
        <w:t>Part of the RWWA’s remit is to control off-course betting activities for the racing industry, which they do through the Western Australia TAB</w:t>
      </w:r>
      <w:r w:rsidRPr="487AE859">
        <w:rPr>
          <w:rStyle w:val="FootnoteReference"/>
          <w:rFonts w:eastAsiaTheme="minorEastAsia"/>
          <w:sz w:val="23"/>
          <w:szCs w:val="23"/>
        </w:rPr>
        <w:footnoteReference w:id="1"/>
      </w:r>
      <w:r w:rsidR="00014593" w:rsidRPr="487AE859">
        <w:rPr>
          <w:rFonts w:eastAsiaTheme="minorEastAsia"/>
          <w:sz w:val="23"/>
          <w:szCs w:val="23"/>
        </w:rPr>
        <w:t>,</w:t>
      </w:r>
      <w:r w:rsidRPr="487AE859">
        <w:rPr>
          <w:rFonts w:eastAsiaTheme="minorEastAsia"/>
          <w:sz w:val="23"/>
          <w:szCs w:val="23"/>
        </w:rPr>
        <w:t xml:space="preserve"> a state-owned company </w:t>
      </w:r>
      <w:r w:rsidR="00806920" w:rsidRPr="487AE859">
        <w:rPr>
          <w:rFonts w:eastAsiaTheme="minorEastAsia"/>
          <w:sz w:val="23"/>
          <w:szCs w:val="23"/>
        </w:rPr>
        <w:t xml:space="preserve">that </w:t>
      </w:r>
      <w:r w:rsidRPr="487AE859">
        <w:rPr>
          <w:rFonts w:eastAsiaTheme="minorEastAsia"/>
          <w:sz w:val="23"/>
          <w:szCs w:val="23"/>
        </w:rPr>
        <w:t>runs over 300 betting retail outlets and an online betting platform known as “</w:t>
      </w:r>
      <w:proofErr w:type="spellStart"/>
      <w:r w:rsidRPr="487AE859">
        <w:rPr>
          <w:rFonts w:eastAsiaTheme="minorEastAsia"/>
          <w:sz w:val="23"/>
          <w:szCs w:val="23"/>
        </w:rPr>
        <w:t>TABtouch</w:t>
      </w:r>
      <w:proofErr w:type="spellEnd"/>
      <w:r w:rsidRPr="487AE859">
        <w:rPr>
          <w:rFonts w:eastAsiaTheme="minorEastAsia"/>
          <w:sz w:val="23"/>
          <w:szCs w:val="23"/>
        </w:rPr>
        <w:t xml:space="preserve">”. </w:t>
      </w:r>
      <w:r w:rsidR="176D5234" w:rsidRPr="487AE859">
        <w:rPr>
          <w:rFonts w:ascii="Calibri" w:eastAsia="Calibri" w:hAnsi="Calibri" w:cs="Calibri"/>
          <w:sz w:val="23"/>
          <w:szCs w:val="23"/>
        </w:rPr>
        <w:t>WA TAB allows customers to wager on racing (horse or greyhound) and other sports (both Australian and international). Each year customers place bets with WA TAB of around AUS $2bn, and WA TAB pays out around AUS $1.7bn to winning bets. Though large, these amounts make WA TAB a relatively small player in the context of the gambling industry.</w:t>
      </w:r>
    </w:p>
    <w:p w14:paraId="37EFCA9D" w14:textId="4A7CEDFC" w:rsidR="176D5234" w:rsidRDefault="487AE859" w:rsidP="487AE859">
      <w:pPr>
        <w:spacing w:line="257" w:lineRule="auto"/>
        <w:jc w:val="both"/>
        <w:rPr>
          <w:rFonts w:ascii="Calibri" w:eastAsia="Calibri" w:hAnsi="Calibri" w:cs="Calibri"/>
          <w:sz w:val="23"/>
          <w:szCs w:val="23"/>
        </w:rPr>
      </w:pPr>
      <w:r w:rsidRPr="487AE859">
        <w:rPr>
          <w:rFonts w:ascii="Calibri" w:eastAsia="Calibri" w:hAnsi="Calibri" w:cs="Calibri"/>
          <w:b/>
          <w:bCs/>
          <w:sz w:val="23"/>
          <w:szCs w:val="23"/>
        </w:rPr>
        <w:lastRenderedPageBreak/>
        <w:t>Problem Statement:</w:t>
      </w:r>
      <w:r w:rsidRPr="487AE859">
        <w:rPr>
          <w:rFonts w:ascii="Calibri" w:eastAsia="Calibri" w:hAnsi="Calibri" w:cs="Calibri"/>
          <w:sz w:val="23"/>
          <w:szCs w:val="23"/>
        </w:rPr>
        <w:t xml:space="preserve"> TABTouch’s current approach to predicting future cash flow relies primarily on time series models built on aggregated data. While these models can be effective, we believe they might not capture all dynamics of TABTouch’s customer behavior, nor do they allow for detailed exploration of evolving patterns among different customer segments. We believe that leveraging customer-level </w:t>
      </w:r>
      <w:r w:rsidR="00FF1CF2">
        <w:rPr>
          <w:rFonts w:ascii="Calibri" w:eastAsia="Calibri" w:hAnsi="Calibri" w:cs="Calibri"/>
          <w:sz w:val="23"/>
          <w:szCs w:val="23"/>
        </w:rPr>
        <w:t>transaction</w:t>
      </w:r>
      <w:r w:rsidRPr="487AE859">
        <w:rPr>
          <w:rFonts w:ascii="Calibri" w:eastAsia="Calibri" w:hAnsi="Calibri" w:cs="Calibri"/>
          <w:sz w:val="23"/>
          <w:szCs w:val="23"/>
        </w:rPr>
        <w:t xml:space="preserve"> data could allow us to provide more accurate cash flow predictions for the company and better understand which customer segments are driving business value.</w:t>
      </w:r>
    </w:p>
    <w:p w14:paraId="113A9EFB" w14:textId="634491FF" w:rsidR="176D5234" w:rsidRDefault="487AE859" w:rsidP="00FF1CF2">
      <w:pPr>
        <w:spacing w:after="0" w:line="257" w:lineRule="auto"/>
        <w:jc w:val="both"/>
        <w:rPr>
          <w:rFonts w:ascii="Calibri" w:eastAsia="Calibri" w:hAnsi="Calibri" w:cs="Calibri"/>
          <w:b/>
          <w:bCs/>
          <w:sz w:val="23"/>
          <w:szCs w:val="23"/>
        </w:rPr>
      </w:pPr>
      <w:r w:rsidRPr="487AE859">
        <w:rPr>
          <w:rFonts w:ascii="Calibri" w:eastAsia="Calibri" w:hAnsi="Calibri" w:cs="Calibri"/>
          <w:b/>
          <w:bCs/>
          <w:sz w:val="23"/>
          <w:szCs w:val="23"/>
        </w:rPr>
        <w:t xml:space="preserve">Primary Research Question: </w:t>
      </w:r>
    </w:p>
    <w:p w14:paraId="2706DC8D" w14:textId="128D6B57" w:rsidR="176D5234" w:rsidRDefault="487AE859" w:rsidP="00FF1CF2">
      <w:pPr>
        <w:spacing w:after="0" w:line="257" w:lineRule="auto"/>
        <w:jc w:val="both"/>
        <w:rPr>
          <w:rFonts w:ascii="Calibri" w:eastAsia="Calibri" w:hAnsi="Calibri" w:cs="Calibri"/>
          <w:b/>
          <w:bCs/>
          <w:sz w:val="23"/>
          <w:szCs w:val="23"/>
        </w:rPr>
      </w:pPr>
      <w:r w:rsidRPr="487AE859">
        <w:rPr>
          <w:rFonts w:ascii="Calibri" w:eastAsia="Calibri" w:hAnsi="Calibri" w:cs="Calibri"/>
          <w:sz w:val="23"/>
          <w:szCs w:val="23"/>
        </w:rPr>
        <w:t xml:space="preserve">Can the use of customer-level wagering </w:t>
      </w:r>
      <w:r w:rsidR="00FF1CF2">
        <w:rPr>
          <w:rFonts w:ascii="Calibri" w:eastAsia="Calibri" w:hAnsi="Calibri" w:cs="Calibri"/>
          <w:sz w:val="23"/>
          <w:szCs w:val="23"/>
        </w:rPr>
        <w:t>transaction</w:t>
      </w:r>
      <w:r w:rsidRPr="487AE859">
        <w:rPr>
          <w:rFonts w:ascii="Calibri" w:eastAsia="Calibri" w:hAnsi="Calibri" w:cs="Calibri"/>
          <w:sz w:val="23"/>
          <w:szCs w:val="23"/>
        </w:rPr>
        <w:t xml:space="preserve"> data improve the accuracy and reliability of financial forecasts vs</w:t>
      </w:r>
      <w:ins w:id="2" w:author="Nguyen Duc" w:date="2023-06-20T16:19:00Z">
        <w:r w:rsidR="00FF1649">
          <w:rPr>
            <w:rFonts w:ascii="Calibri" w:eastAsia="Calibri" w:hAnsi="Calibri" w:cs="Calibri"/>
            <w:sz w:val="23"/>
            <w:szCs w:val="23"/>
          </w:rPr>
          <w:t>.</w:t>
        </w:r>
      </w:ins>
      <w:r w:rsidRPr="487AE859">
        <w:rPr>
          <w:rFonts w:ascii="Calibri" w:eastAsia="Calibri" w:hAnsi="Calibri" w:cs="Calibri"/>
          <w:sz w:val="23"/>
          <w:szCs w:val="23"/>
        </w:rPr>
        <w:t xml:space="preserve"> aggregate time series methods?</w:t>
      </w:r>
    </w:p>
    <w:p w14:paraId="579C3988" w14:textId="403F1462" w:rsidR="176D5234" w:rsidRDefault="176D5234" w:rsidP="00FF1CF2">
      <w:pPr>
        <w:spacing w:after="0" w:line="257" w:lineRule="auto"/>
        <w:jc w:val="both"/>
        <w:rPr>
          <w:rFonts w:ascii="Calibri" w:eastAsia="Calibri" w:hAnsi="Calibri" w:cs="Calibri"/>
          <w:b/>
          <w:bCs/>
          <w:sz w:val="24"/>
          <w:szCs w:val="24"/>
        </w:rPr>
      </w:pPr>
    </w:p>
    <w:p w14:paraId="52CE248B" w14:textId="74272929" w:rsidR="176D5234" w:rsidRDefault="487AE859" w:rsidP="00FF1CF2">
      <w:pPr>
        <w:spacing w:after="0" w:line="257" w:lineRule="auto"/>
        <w:jc w:val="both"/>
        <w:rPr>
          <w:rFonts w:ascii="Calibri" w:eastAsia="Calibri" w:hAnsi="Calibri" w:cs="Calibri"/>
          <w:b/>
          <w:bCs/>
          <w:sz w:val="23"/>
          <w:szCs w:val="23"/>
        </w:rPr>
      </w:pPr>
      <w:r w:rsidRPr="487AE859">
        <w:rPr>
          <w:rFonts w:ascii="Calibri" w:eastAsia="Calibri" w:hAnsi="Calibri" w:cs="Calibri"/>
          <w:b/>
          <w:bCs/>
          <w:sz w:val="23"/>
          <w:szCs w:val="23"/>
        </w:rPr>
        <w:t xml:space="preserve">Additional Questions: </w:t>
      </w:r>
    </w:p>
    <w:p w14:paraId="187E5032" w14:textId="191AED7F" w:rsidR="176D5234" w:rsidRDefault="487AE859" w:rsidP="00FF1CF2">
      <w:pPr>
        <w:pStyle w:val="ListParagraph"/>
        <w:numPr>
          <w:ilvl w:val="0"/>
          <w:numId w:val="1"/>
        </w:numPr>
        <w:spacing w:after="0" w:line="257" w:lineRule="auto"/>
        <w:jc w:val="both"/>
        <w:rPr>
          <w:rFonts w:ascii="Calibri" w:eastAsia="Calibri" w:hAnsi="Calibri" w:cs="Calibri"/>
          <w:sz w:val="23"/>
          <w:szCs w:val="23"/>
        </w:rPr>
      </w:pPr>
      <w:r w:rsidRPr="487AE859">
        <w:rPr>
          <w:rFonts w:ascii="Calibri" w:eastAsia="Calibri" w:hAnsi="Calibri" w:cs="Calibri"/>
          <w:sz w:val="23"/>
          <w:szCs w:val="23"/>
        </w:rPr>
        <w:t>Can probabilistic Customer Lifetime Value (CLV) models and regression-based models predict the future value of individual customers with accuracy, and can they be integrated into our forecasting approach?</w:t>
      </w:r>
    </w:p>
    <w:p w14:paraId="557046A3" w14:textId="70C7269A" w:rsidR="176D5234" w:rsidRDefault="487AE859" w:rsidP="00FF1CF2">
      <w:pPr>
        <w:pStyle w:val="ListParagraph"/>
        <w:numPr>
          <w:ilvl w:val="0"/>
          <w:numId w:val="2"/>
        </w:numPr>
        <w:spacing w:after="0" w:line="257" w:lineRule="auto"/>
        <w:jc w:val="both"/>
        <w:rPr>
          <w:rFonts w:ascii="Calibri" w:eastAsia="Calibri" w:hAnsi="Calibri" w:cs="Calibri"/>
          <w:sz w:val="23"/>
          <w:szCs w:val="23"/>
        </w:rPr>
      </w:pPr>
      <w:r w:rsidRPr="487AE859">
        <w:rPr>
          <w:rFonts w:ascii="Calibri" w:eastAsia="Calibri" w:hAnsi="Calibri" w:cs="Calibri"/>
          <w:sz w:val="23"/>
          <w:szCs w:val="23"/>
        </w:rPr>
        <w:t xml:space="preserve">What customer behaviors and characteristics are most useful for predicting future cash flows? </w:t>
      </w:r>
    </w:p>
    <w:p w14:paraId="286E7261" w14:textId="03650827" w:rsidR="176D5234" w:rsidRDefault="487AE859" w:rsidP="00FF1CF2">
      <w:pPr>
        <w:pStyle w:val="ListParagraph"/>
        <w:numPr>
          <w:ilvl w:val="0"/>
          <w:numId w:val="2"/>
        </w:numPr>
        <w:spacing w:after="0" w:line="257" w:lineRule="auto"/>
        <w:jc w:val="both"/>
        <w:rPr>
          <w:rFonts w:ascii="Calibri" w:eastAsia="Calibri" w:hAnsi="Calibri" w:cs="Calibri"/>
          <w:sz w:val="23"/>
          <w:szCs w:val="23"/>
        </w:rPr>
      </w:pPr>
      <w:r w:rsidRPr="487AE859">
        <w:rPr>
          <w:rFonts w:ascii="Calibri" w:eastAsia="Calibri" w:hAnsi="Calibri" w:cs="Calibri"/>
          <w:sz w:val="23"/>
          <w:szCs w:val="23"/>
        </w:rPr>
        <w:t>How can customer segmentation enhance the effectiveness of our financial forecasting models and our individual level forecasting models?</w:t>
      </w:r>
    </w:p>
    <w:p w14:paraId="7AEF4D05" w14:textId="4E102130" w:rsidR="176D5234" w:rsidRDefault="487AE859" w:rsidP="00FF1CF2">
      <w:pPr>
        <w:pStyle w:val="ListParagraph"/>
        <w:numPr>
          <w:ilvl w:val="0"/>
          <w:numId w:val="2"/>
        </w:numPr>
        <w:spacing w:after="0" w:line="257" w:lineRule="auto"/>
        <w:jc w:val="both"/>
        <w:rPr>
          <w:rFonts w:ascii="Calibri" w:eastAsia="Calibri" w:hAnsi="Calibri" w:cs="Calibri"/>
          <w:sz w:val="23"/>
          <w:szCs w:val="23"/>
        </w:rPr>
      </w:pPr>
      <w:r w:rsidRPr="487AE859">
        <w:rPr>
          <w:rFonts w:ascii="Calibri" w:eastAsia="Calibri" w:hAnsi="Calibri" w:cs="Calibri"/>
          <w:sz w:val="23"/>
          <w:szCs w:val="23"/>
        </w:rPr>
        <w:t>(Extension TBD): Can we accurately predict which customers might have gambling addiction issues in order to safeguard them?</w:t>
      </w:r>
    </w:p>
    <w:p w14:paraId="28427C9E" w14:textId="664ADB6B" w:rsidR="176D5234" w:rsidRDefault="176D5234" w:rsidP="487AE859">
      <w:pPr>
        <w:spacing w:after="0" w:line="257" w:lineRule="auto"/>
        <w:rPr>
          <w:rFonts w:ascii="Calibri" w:eastAsia="Calibri" w:hAnsi="Calibri" w:cs="Calibri"/>
          <w:b/>
          <w:bCs/>
          <w:sz w:val="23"/>
          <w:szCs w:val="23"/>
        </w:rPr>
      </w:pPr>
    </w:p>
    <w:p w14:paraId="17A88470" w14:textId="122D0489" w:rsidR="176D5234" w:rsidRDefault="5C9C33F1" w:rsidP="00FF1CF2">
      <w:pPr>
        <w:spacing w:after="0" w:line="257" w:lineRule="auto"/>
        <w:jc w:val="both"/>
        <w:rPr>
          <w:rFonts w:ascii="Calibri" w:eastAsia="Calibri" w:hAnsi="Calibri" w:cs="Calibri"/>
          <w:sz w:val="23"/>
          <w:szCs w:val="23"/>
        </w:rPr>
      </w:pPr>
      <w:r w:rsidRPr="5C9C33F1">
        <w:rPr>
          <w:rFonts w:ascii="Calibri" w:eastAsia="Calibri" w:hAnsi="Calibri" w:cs="Calibri"/>
          <w:b/>
          <w:bCs/>
          <w:sz w:val="23"/>
          <w:szCs w:val="23"/>
        </w:rPr>
        <w:t>Business Justification:</w:t>
      </w:r>
      <w:r w:rsidRPr="5C9C33F1">
        <w:rPr>
          <w:rFonts w:ascii="Calibri" w:eastAsia="Calibri" w:hAnsi="Calibri" w:cs="Calibri"/>
          <w:sz w:val="23"/>
          <w:szCs w:val="23"/>
        </w:rPr>
        <w:t xml:space="preserve"> Financial forecasting and predicting future cash flows is vitally important for TABTouch to make informed business decisions and plan strategically. They need to know how much cash they expect to take in to plan their overall operations and ensure the financial sustainability of the business. Knowing expected future cash flows helps the company decide how to spend money on staff, marketing, customer retention, technology improvements and many other areas. Without accurate cash flows predictions</w:t>
      </w:r>
      <w:ins w:id="3" w:author="Nguyen Duc" w:date="2023-06-20T16:19:00Z">
        <w:r w:rsidR="00FF1649">
          <w:rPr>
            <w:rFonts w:ascii="Calibri" w:eastAsia="Calibri" w:hAnsi="Calibri" w:cs="Calibri"/>
            <w:sz w:val="23"/>
            <w:szCs w:val="23"/>
          </w:rPr>
          <w:t>,</w:t>
        </w:r>
      </w:ins>
      <w:r w:rsidRPr="5C9C33F1">
        <w:rPr>
          <w:rFonts w:ascii="Calibri" w:eastAsia="Calibri" w:hAnsi="Calibri" w:cs="Calibri"/>
          <w:sz w:val="23"/>
          <w:szCs w:val="23"/>
        </w:rPr>
        <w:t xml:space="preserve"> business operations could be jeopardized. In our case this is doubly important because TAB and the RWWA support the entire racing industry in Western Australia – they need to be able to predict how much they can afford to spend on various programs to support and develop the industry.</w:t>
      </w:r>
    </w:p>
    <w:p w14:paraId="2067CE61" w14:textId="416056EC" w:rsidR="176D5234" w:rsidRDefault="176D5234" w:rsidP="176D5234">
      <w:pPr>
        <w:spacing w:after="0" w:line="257" w:lineRule="auto"/>
        <w:rPr>
          <w:rFonts w:ascii="Calibri" w:eastAsia="Calibri" w:hAnsi="Calibri" w:cs="Calibri"/>
          <w:sz w:val="24"/>
          <w:szCs w:val="24"/>
        </w:rPr>
      </w:pPr>
    </w:p>
    <w:p w14:paraId="6744406E" w14:textId="5002DD7F" w:rsidR="00C52B38" w:rsidRPr="006D53AF" w:rsidRDefault="6D4EFAF8" w:rsidP="00C52B38">
      <w:pPr>
        <w:rPr>
          <w:rFonts w:eastAsiaTheme="minorEastAsia"/>
          <w:b/>
          <w:bCs/>
          <w:sz w:val="28"/>
          <w:szCs w:val="28"/>
        </w:rPr>
      </w:pPr>
      <w:r w:rsidRPr="006D53AF">
        <w:rPr>
          <w:rFonts w:eastAsiaTheme="minorEastAsia"/>
          <w:b/>
          <w:bCs/>
          <w:sz w:val="28"/>
          <w:szCs w:val="28"/>
        </w:rPr>
        <w:t>DATASET/PLAN FOR DATA</w:t>
      </w:r>
    </w:p>
    <w:p w14:paraId="37A0F884" w14:textId="6A327870" w:rsidR="6D4EFAF8" w:rsidRDefault="487AE859" w:rsidP="00FF1CF2">
      <w:pPr>
        <w:spacing w:line="257" w:lineRule="auto"/>
        <w:jc w:val="both"/>
        <w:rPr>
          <w:rFonts w:ascii="Calibri" w:eastAsia="Calibri" w:hAnsi="Calibri" w:cs="Calibri"/>
          <w:sz w:val="23"/>
          <w:szCs w:val="23"/>
        </w:rPr>
      </w:pPr>
      <w:r w:rsidRPr="487AE859">
        <w:rPr>
          <w:rFonts w:ascii="Calibri" w:eastAsia="Calibri" w:hAnsi="Calibri" w:cs="Calibri"/>
          <w:b/>
          <w:bCs/>
          <w:sz w:val="23"/>
          <w:szCs w:val="23"/>
        </w:rPr>
        <w:t xml:space="preserve">Data Sources: </w:t>
      </w:r>
    </w:p>
    <w:p w14:paraId="5FA31AF6" w14:textId="1B451EB0" w:rsidR="002F2183" w:rsidRDefault="00000000" w:rsidP="487AE859">
      <w:pPr>
        <w:spacing w:line="257" w:lineRule="auto"/>
        <w:jc w:val="both"/>
        <w:rPr>
          <w:rFonts w:ascii="Calibri" w:eastAsia="Calibri" w:hAnsi="Calibri" w:cs="Calibri"/>
          <w:sz w:val="23"/>
          <w:szCs w:val="23"/>
        </w:rPr>
      </w:pPr>
      <w:hyperlink r:id="rId10">
        <w:r w:rsidR="487AE859" w:rsidRPr="487AE859">
          <w:rPr>
            <w:rStyle w:val="Hyperlink"/>
            <w:rFonts w:ascii="Calibri" w:eastAsia="Calibri" w:hAnsi="Calibri" w:cs="Calibri"/>
            <w:sz w:val="23"/>
            <w:szCs w:val="23"/>
          </w:rPr>
          <w:t>TAB Betting Data</w:t>
        </w:r>
      </w:hyperlink>
      <w:r w:rsidR="487AE859" w:rsidRPr="487AE859">
        <w:rPr>
          <w:rFonts w:ascii="Calibri" w:eastAsia="Calibri" w:hAnsi="Calibri" w:cs="Calibri"/>
          <w:sz w:val="23"/>
          <w:szCs w:val="23"/>
        </w:rPr>
        <w:t xml:space="preserve"> Our primary data source is (anonymized) internal wagering data from TAB: we have data that aggregates daily betting totals for each individual customer across 2021 and 2022. The link is to the full dataset (1GB+) and we have attached a </w:t>
      </w:r>
      <w:hyperlink r:id="rId11">
        <w:r w:rsidR="487AE859" w:rsidRPr="487AE859">
          <w:rPr>
            <w:rStyle w:val="Hyperlink"/>
            <w:rFonts w:ascii="Calibri" w:eastAsia="Calibri" w:hAnsi="Calibri" w:cs="Calibri"/>
            <w:sz w:val="23"/>
            <w:szCs w:val="23"/>
          </w:rPr>
          <w:t>smaller dataset</w:t>
        </w:r>
      </w:hyperlink>
      <w:r w:rsidR="487AE859" w:rsidRPr="487AE859">
        <w:rPr>
          <w:rFonts w:ascii="Calibri" w:eastAsia="Calibri" w:hAnsi="Calibri" w:cs="Calibri"/>
          <w:sz w:val="23"/>
          <w:szCs w:val="23"/>
        </w:rPr>
        <w:t xml:space="preserve"> for preview to this submission. </w:t>
      </w:r>
    </w:p>
    <w:p w14:paraId="0F8C7C2D" w14:textId="2CE4BDE2" w:rsidR="002F2183" w:rsidRDefault="00000000" w:rsidP="487AE859">
      <w:pPr>
        <w:spacing w:line="257" w:lineRule="auto"/>
        <w:jc w:val="both"/>
        <w:rPr>
          <w:rFonts w:ascii="Calibri" w:eastAsia="Calibri" w:hAnsi="Calibri" w:cs="Calibri"/>
          <w:sz w:val="23"/>
          <w:szCs w:val="23"/>
        </w:rPr>
      </w:pPr>
      <w:hyperlink r:id="rId12">
        <w:r w:rsidR="487AE859" w:rsidRPr="487AE859">
          <w:rPr>
            <w:rStyle w:val="Hyperlink"/>
            <w:rFonts w:ascii="Calibri" w:eastAsia="Calibri" w:hAnsi="Calibri" w:cs="Calibri"/>
            <w:sz w:val="23"/>
            <w:szCs w:val="23"/>
          </w:rPr>
          <w:t>Labor Force Data</w:t>
        </w:r>
      </w:hyperlink>
      <w:r w:rsidR="487AE859" w:rsidRPr="487AE859">
        <w:rPr>
          <w:rFonts w:ascii="Calibri" w:eastAsia="Calibri" w:hAnsi="Calibri" w:cs="Calibri"/>
          <w:sz w:val="23"/>
          <w:szCs w:val="23"/>
        </w:rPr>
        <w:t xml:space="preserve">: We will supplement our primary data with official Australian economic statistics on </w:t>
      </w:r>
      <w:r w:rsidR="00024B26">
        <w:rPr>
          <w:rFonts w:ascii="Calibri" w:eastAsia="Calibri" w:hAnsi="Calibri" w:cs="Calibri"/>
          <w:sz w:val="23"/>
          <w:szCs w:val="23"/>
        </w:rPr>
        <w:t>labor</w:t>
      </w:r>
      <w:r w:rsidR="487AE859" w:rsidRPr="487AE859">
        <w:rPr>
          <w:rFonts w:ascii="Calibri" w:eastAsia="Calibri" w:hAnsi="Calibri" w:cs="Calibri"/>
          <w:sz w:val="23"/>
          <w:szCs w:val="23"/>
        </w:rPr>
        <w:t xml:space="preserve"> force participation and earnings.</w:t>
      </w:r>
    </w:p>
    <w:p w14:paraId="3B03DBBF" w14:textId="7CA5639E" w:rsidR="002F2183" w:rsidRDefault="00365B9F" w:rsidP="00FF1CF2">
      <w:pPr>
        <w:jc w:val="both"/>
        <w:rPr>
          <w:rFonts w:eastAsiaTheme="minorEastAsia"/>
          <w:sz w:val="23"/>
          <w:szCs w:val="23"/>
        </w:rPr>
      </w:pPr>
      <w:r>
        <w:rPr>
          <w:noProof/>
        </w:rPr>
        <w:lastRenderedPageBreak/>
        <w:drawing>
          <wp:anchor distT="0" distB="0" distL="114300" distR="114300" simplePos="0" relativeHeight="251658240" behindDoc="0" locked="0" layoutInCell="1" allowOverlap="1" wp14:anchorId="1077D283" wp14:editId="53447253">
            <wp:simplePos x="0" y="0"/>
            <wp:positionH relativeFrom="column">
              <wp:posOffset>2432050</wp:posOffset>
            </wp:positionH>
            <wp:positionV relativeFrom="paragraph">
              <wp:posOffset>6350</wp:posOffset>
            </wp:positionV>
            <wp:extent cx="4572000" cy="2571750"/>
            <wp:effectExtent l="0" t="0" r="0" b="0"/>
            <wp:wrapSquare wrapText="bothSides"/>
            <wp:docPr id="1815438648" name="Picture 1815438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14:sizeRelH relativeFrom="page">
              <wp14:pctWidth>0</wp14:pctWidth>
            </wp14:sizeRelH>
            <wp14:sizeRelV relativeFrom="page">
              <wp14:pctHeight>0</wp14:pctHeight>
            </wp14:sizeRelV>
          </wp:anchor>
        </w:drawing>
      </w:r>
      <w:r w:rsidR="3683E94B" w:rsidRPr="487AE859">
        <w:rPr>
          <w:rFonts w:ascii="Calibri" w:eastAsia="Calibri" w:hAnsi="Calibri" w:cs="Calibri"/>
          <w:b/>
          <w:bCs/>
          <w:sz w:val="23"/>
          <w:szCs w:val="23"/>
        </w:rPr>
        <w:t xml:space="preserve">Data Description: </w:t>
      </w:r>
      <w:r w:rsidR="3683E94B" w:rsidRPr="487AE859">
        <w:rPr>
          <w:rFonts w:ascii="Calibri" w:eastAsia="Calibri" w:hAnsi="Calibri" w:cs="Calibri"/>
          <w:sz w:val="23"/>
          <w:szCs w:val="23"/>
        </w:rPr>
        <w:t>Primary dataset – TAB Betting data. Each row of this dataset represents the bets made by one customer on a given day. There is a unique customer identifying number, customer attributes and then a breakdown of the customers betting pattern for that day. Because of the sheer number of bets made on the platform, we are using data that has been aggregated daily rather than including one separate row for each bet made by each customer.</w:t>
      </w:r>
      <w:r w:rsidR="3683E94B" w:rsidRPr="487AE859">
        <w:rPr>
          <w:rFonts w:eastAsiaTheme="minorEastAsia"/>
          <w:sz w:val="23"/>
          <w:szCs w:val="23"/>
        </w:rPr>
        <w:t xml:space="preserve"> </w:t>
      </w:r>
    </w:p>
    <w:p w14:paraId="2743D6B5" w14:textId="76F1F6CE" w:rsidR="6B0030AE" w:rsidRDefault="6B0030AE" w:rsidP="00FF1CF2">
      <w:pPr>
        <w:jc w:val="both"/>
        <w:rPr>
          <w:rFonts w:eastAsiaTheme="minorEastAsia"/>
          <w:sz w:val="23"/>
          <w:szCs w:val="23"/>
        </w:rPr>
      </w:pPr>
      <w:r w:rsidRPr="487AE859">
        <w:rPr>
          <w:rFonts w:ascii="Calibri" w:eastAsia="Calibri" w:hAnsi="Calibri" w:cs="Calibri"/>
          <w:b/>
          <w:bCs/>
          <w:sz w:val="23"/>
          <w:szCs w:val="23"/>
        </w:rPr>
        <w:t>Key Variables:</w:t>
      </w:r>
      <w:r w:rsidRPr="487AE859">
        <w:rPr>
          <w:rFonts w:ascii="Calibri" w:eastAsia="Calibri" w:hAnsi="Calibri" w:cs="Calibri"/>
          <w:sz w:val="23"/>
          <w:szCs w:val="23"/>
        </w:rPr>
        <w:t xml:space="preserve"> The dependent variables in our primary dataset for our primary research question are “GROSS_MARGIN” (the profit made on all bets placed by a customer on that day) and “TOTAL_TURNOVER” (the total monetary value of all bets placed by a customer on that day). The independent variables include demographic information such as “AGE”, “GENDER”, “RESIDENTIAL_STATE”;</w:t>
      </w:r>
      <w:r w:rsidR="007A11BE" w:rsidRPr="487AE859">
        <w:rPr>
          <w:rFonts w:eastAsiaTheme="minorEastAsia"/>
          <w:sz w:val="23"/>
          <w:szCs w:val="23"/>
        </w:rPr>
        <w:t xml:space="preserve"> breakdowns of betting across racing vs</w:t>
      </w:r>
      <w:r w:rsidR="00024B26">
        <w:rPr>
          <w:rFonts w:eastAsiaTheme="minorEastAsia"/>
          <w:sz w:val="23"/>
          <w:szCs w:val="23"/>
        </w:rPr>
        <w:t>.</w:t>
      </w:r>
      <w:r w:rsidR="007A11BE" w:rsidRPr="487AE859">
        <w:rPr>
          <w:rFonts w:eastAsiaTheme="minorEastAsia"/>
          <w:sz w:val="23"/>
          <w:szCs w:val="23"/>
        </w:rPr>
        <w:t xml:space="preserve"> other sports (check for “RACING” vs</w:t>
      </w:r>
      <w:r w:rsidR="00024B26">
        <w:rPr>
          <w:rFonts w:eastAsiaTheme="minorEastAsia"/>
          <w:sz w:val="23"/>
          <w:szCs w:val="23"/>
        </w:rPr>
        <w:t>.</w:t>
      </w:r>
      <w:r w:rsidR="007A11BE" w:rsidRPr="487AE859">
        <w:rPr>
          <w:rFonts w:eastAsiaTheme="minorEastAsia"/>
          <w:sz w:val="23"/>
          <w:szCs w:val="23"/>
        </w:rPr>
        <w:t xml:space="preserve"> “SPORTS” in column names); breakdowns of betting different types of betting activities</w:t>
      </w:r>
      <w:r w:rsidR="007A11BE" w:rsidRPr="487AE859">
        <w:rPr>
          <w:rStyle w:val="FootnoteReference"/>
          <w:rFonts w:eastAsiaTheme="minorEastAsia"/>
          <w:sz w:val="23"/>
          <w:szCs w:val="23"/>
        </w:rPr>
        <w:footnoteReference w:id="2"/>
      </w:r>
      <w:r w:rsidR="007A11BE" w:rsidRPr="487AE859">
        <w:rPr>
          <w:rFonts w:eastAsiaTheme="minorEastAsia"/>
          <w:sz w:val="23"/>
          <w:szCs w:val="23"/>
        </w:rPr>
        <w:t xml:space="preserve"> (check for “FOB_” vs</w:t>
      </w:r>
      <w:r w:rsidR="00024B26">
        <w:rPr>
          <w:rFonts w:eastAsiaTheme="minorEastAsia"/>
          <w:sz w:val="23"/>
          <w:szCs w:val="23"/>
        </w:rPr>
        <w:t>.</w:t>
      </w:r>
      <w:r w:rsidR="007A11BE" w:rsidRPr="487AE859">
        <w:rPr>
          <w:rFonts w:eastAsiaTheme="minorEastAsia"/>
          <w:sz w:val="23"/>
          <w:szCs w:val="23"/>
        </w:rPr>
        <w:t xml:space="preserve"> “PARI_”), </w:t>
      </w:r>
      <w:r w:rsidRPr="487AE859">
        <w:rPr>
          <w:rFonts w:ascii="Calibri" w:eastAsia="Calibri" w:hAnsi="Calibri" w:cs="Calibri"/>
          <w:sz w:val="23"/>
          <w:szCs w:val="23"/>
        </w:rPr>
        <w:t>the total number of tickets purchased by the customer on that day</w:t>
      </w:r>
      <w:r w:rsidR="007A11BE" w:rsidRPr="487AE859">
        <w:rPr>
          <w:rFonts w:eastAsiaTheme="minorEastAsia"/>
          <w:sz w:val="23"/>
          <w:szCs w:val="23"/>
        </w:rPr>
        <w:t xml:space="preserve"> (“TICKETS”).</w:t>
      </w:r>
    </w:p>
    <w:p w14:paraId="3A8725CB" w14:textId="2DFA6FEB" w:rsidR="52843585" w:rsidRDefault="487AE859" w:rsidP="487AE859">
      <w:pPr>
        <w:rPr>
          <w:rFonts w:eastAsiaTheme="minorEastAsia"/>
          <w:sz w:val="32"/>
          <w:szCs w:val="32"/>
        </w:rPr>
      </w:pPr>
      <w:r w:rsidRPr="487AE859">
        <w:rPr>
          <w:rFonts w:eastAsiaTheme="minorEastAsia"/>
          <w:b/>
          <w:bCs/>
          <w:sz w:val="32"/>
          <w:szCs w:val="32"/>
        </w:rPr>
        <w:t>APPROACH/METHODOLOGY</w:t>
      </w:r>
    </w:p>
    <w:p w14:paraId="204AEA25" w14:textId="4479979A" w:rsidR="487AE859" w:rsidRDefault="487AE859" w:rsidP="487AE859">
      <w:pPr>
        <w:spacing w:after="0" w:line="257" w:lineRule="auto"/>
        <w:rPr>
          <w:rFonts w:eastAsiaTheme="minorEastAsia"/>
          <w:sz w:val="23"/>
          <w:szCs w:val="23"/>
        </w:rPr>
      </w:pPr>
      <w:r w:rsidRPr="487AE859">
        <w:rPr>
          <w:rFonts w:eastAsiaTheme="minorEastAsia"/>
          <w:b/>
          <w:bCs/>
          <w:sz w:val="23"/>
          <w:szCs w:val="23"/>
        </w:rPr>
        <w:t>Planned Approach</w:t>
      </w:r>
      <w:r w:rsidR="00024B26">
        <w:rPr>
          <w:rFonts w:eastAsiaTheme="minorEastAsia"/>
          <w:b/>
          <w:bCs/>
          <w:sz w:val="23"/>
          <w:szCs w:val="23"/>
        </w:rPr>
        <w:t>:</w:t>
      </w:r>
      <w:r w:rsidRPr="487AE859">
        <w:rPr>
          <w:rFonts w:eastAsiaTheme="minorEastAsia"/>
          <w:b/>
          <w:bCs/>
          <w:sz w:val="23"/>
          <w:szCs w:val="23"/>
        </w:rPr>
        <w:t xml:space="preserve">  </w:t>
      </w:r>
      <w:r w:rsidRPr="487AE859">
        <w:rPr>
          <w:rFonts w:eastAsiaTheme="minorEastAsia"/>
          <w:sz w:val="23"/>
          <w:szCs w:val="23"/>
        </w:rPr>
        <w:t>We plan to approach this project like a typical data science one with all the necessary processes.</w:t>
      </w:r>
    </w:p>
    <w:p w14:paraId="20A3F24D" w14:textId="5BA4AAC7" w:rsidR="487AE859" w:rsidRDefault="487AE859" w:rsidP="0040758C">
      <w:pPr>
        <w:spacing w:after="0"/>
        <w:ind w:left="360"/>
        <w:jc w:val="both"/>
        <w:rPr>
          <w:rFonts w:eastAsiaTheme="minorEastAsia"/>
          <w:sz w:val="23"/>
          <w:szCs w:val="23"/>
        </w:rPr>
      </w:pPr>
      <w:r w:rsidRPr="487AE859">
        <w:rPr>
          <w:rFonts w:eastAsiaTheme="minorEastAsia"/>
          <w:sz w:val="23"/>
          <w:szCs w:val="23"/>
          <w:u w:val="single"/>
        </w:rPr>
        <w:t xml:space="preserve">Data Exploration &amp; </w:t>
      </w:r>
      <w:r w:rsidR="00024B26">
        <w:rPr>
          <w:rFonts w:eastAsiaTheme="minorEastAsia"/>
          <w:sz w:val="23"/>
          <w:szCs w:val="23"/>
          <w:u w:val="single"/>
        </w:rPr>
        <w:t>Preprocessing</w:t>
      </w:r>
      <w:r w:rsidRPr="487AE859">
        <w:rPr>
          <w:rFonts w:eastAsiaTheme="minorEastAsia"/>
          <w:sz w:val="23"/>
          <w:szCs w:val="23"/>
          <w:u w:val="single"/>
        </w:rPr>
        <w:t>:</w:t>
      </w:r>
      <w:r w:rsidRPr="487AE859">
        <w:rPr>
          <w:rFonts w:eastAsiaTheme="minorEastAsia"/>
          <w:sz w:val="23"/>
          <w:szCs w:val="23"/>
        </w:rPr>
        <w:t xml:space="preserve"> We will clean the data (missing value imputation, duplicate detection, outlier detection) and explore seasonality, trends and non-stationary issues.</w:t>
      </w:r>
    </w:p>
    <w:p w14:paraId="796315E2" w14:textId="16C18792" w:rsidR="487AE859" w:rsidRDefault="487AE859" w:rsidP="0040758C">
      <w:pPr>
        <w:spacing w:after="0"/>
        <w:ind w:left="360"/>
        <w:jc w:val="both"/>
        <w:rPr>
          <w:rFonts w:eastAsiaTheme="minorEastAsia"/>
          <w:sz w:val="23"/>
          <w:szCs w:val="23"/>
        </w:rPr>
      </w:pPr>
      <w:r w:rsidRPr="487AE859">
        <w:rPr>
          <w:rFonts w:eastAsiaTheme="minorEastAsia"/>
          <w:sz w:val="23"/>
          <w:szCs w:val="23"/>
          <w:u w:val="single"/>
        </w:rPr>
        <w:t>Feature Engineering &amp; Customer Segmentation:</w:t>
      </w:r>
      <w:r w:rsidRPr="487AE859">
        <w:rPr>
          <w:rFonts w:eastAsiaTheme="minorEastAsia"/>
          <w:sz w:val="23"/>
          <w:szCs w:val="23"/>
        </w:rPr>
        <w:t xml:space="preserve"> We will engineer features from our </w:t>
      </w:r>
      <w:r w:rsidR="00024B26">
        <w:rPr>
          <w:rFonts w:eastAsiaTheme="minorEastAsia"/>
          <w:sz w:val="23"/>
          <w:szCs w:val="23"/>
        </w:rPr>
        <w:t>customer-level</w:t>
      </w:r>
      <w:r w:rsidRPr="487AE859">
        <w:rPr>
          <w:rFonts w:eastAsiaTheme="minorEastAsia"/>
          <w:sz w:val="23"/>
          <w:szCs w:val="23"/>
        </w:rPr>
        <w:t xml:space="preserve"> data to use in segmentation and other </w:t>
      </w:r>
      <w:r w:rsidR="00024B26">
        <w:rPr>
          <w:rFonts w:eastAsiaTheme="minorEastAsia"/>
          <w:sz w:val="23"/>
          <w:szCs w:val="23"/>
        </w:rPr>
        <w:t>modeling</w:t>
      </w:r>
      <w:r w:rsidRPr="487AE859">
        <w:rPr>
          <w:rFonts w:eastAsiaTheme="minorEastAsia"/>
          <w:sz w:val="23"/>
          <w:szCs w:val="23"/>
        </w:rPr>
        <w:t xml:space="preserve"> (such as frequency, average wage amounts, win/loss </w:t>
      </w:r>
      <w:r w:rsidR="00024B26">
        <w:rPr>
          <w:rFonts w:eastAsiaTheme="minorEastAsia"/>
          <w:sz w:val="23"/>
          <w:szCs w:val="23"/>
        </w:rPr>
        <w:t>ratios</w:t>
      </w:r>
      <w:r w:rsidRPr="487AE859">
        <w:rPr>
          <w:rFonts w:eastAsiaTheme="minorEastAsia"/>
          <w:sz w:val="23"/>
          <w:szCs w:val="23"/>
        </w:rPr>
        <w:t xml:space="preserve">, time since last active, </w:t>
      </w:r>
      <w:proofErr w:type="spellStart"/>
      <w:r w:rsidRPr="487AE859">
        <w:rPr>
          <w:rFonts w:eastAsiaTheme="minorEastAsia"/>
          <w:sz w:val="23"/>
          <w:szCs w:val="23"/>
        </w:rPr>
        <w:t>etc</w:t>
      </w:r>
      <w:proofErr w:type="spellEnd"/>
      <w:r w:rsidRPr="487AE859">
        <w:rPr>
          <w:rFonts w:eastAsiaTheme="minorEastAsia"/>
          <w:sz w:val="23"/>
          <w:szCs w:val="23"/>
        </w:rPr>
        <w:t>). We also segment customers using methods like K-mean clustering and cohort analysis</w:t>
      </w:r>
      <w:r w:rsidR="00024B26">
        <w:rPr>
          <w:rFonts w:eastAsiaTheme="minorEastAsia"/>
          <w:sz w:val="23"/>
          <w:szCs w:val="23"/>
        </w:rPr>
        <w:t>.</w:t>
      </w:r>
    </w:p>
    <w:p w14:paraId="0BC4D3C0" w14:textId="6C987440" w:rsidR="487AE859" w:rsidRDefault="487AE859" w:rsidP="002B5C07">
      <w:pPr>
        <w:spacing w:after="0"/>
        <w:ind w:firstLine="360"/>
        <w:jc w:val="both"/>
        <w:rPr>
          <w:rFonts w:eastAsiaTheme="minorEastAsia"/>
          <w:sz w:val="23"/>
          <w:szCs w:val="23"/>
        </w:rPr>
      </w:pPr>
      <w:r w:rsidRPr="487AE859">
        <w:rPr>
          <w:rFonts w:eastAsiaTheme="minorEastAsia"/>
          <w:sz w:val="23"/>
          <w:szCs w:val="23"/>
          <w:u w:val="single"/>
        </w:rPr>
        <w:t>Model Development:</w:t>
      </w:r>
      <w:r w:rsidRPr="487AE859">
        <w:rPr>
          <w:rFonts w:eastAsiaTheme="minorEastAsia"/>
          <w:sz w:val="23"/>
          <w:szCs w:val="23"/>
        </w:rPr>
        <w:t xml:space="preserve"> We will create three different types of models.</w:t>
      </w:r>
    </w:p>
    <w:p w14:paraId="309F3614" w14:textId="608C03C3" w:rsidR="487AE859" w:rsidRDefault="487AE859" w:rsidP="002B5C07">
      <w:pPr>
        <w:spacing w:after="0"/>
        <w:ind w:left="720"/>
        <w:jc w:val="both"/>
        <w:rPr>
          <w:rFonts w:eastAsiaTheme="minorEastAsia"/>
          <w:sz w:val="23"/>
          <w:szCs w:val="23"/>
        </w:rPr>
      </w:pPr>
      <w:r w:rsidRPr="487AE859">
        <w:rPr>
          <w:rFonts w:eastAsiaTheme="minorEastAsia"/>
          <w:sz w:val="23"/>
          <w:szCs w:val="23"/>
        </w:rPr>
        <w:t xml:space="preserve">(1) Time Series Models – as baselines we will build models (e.g. exponential smoothing, ARIMA) forecasting financial info on aggregated data. </w:t>
      </w:r>
    </w:p>
    <w:p w14:paraId="21B57301" w14:textId="5A43FD5C" w:rsidR="487AE859" w:rsidRDefault="487AE859" w:rsidP="002B5C07">
      <w:pPr>
        <w:spacing w:after="0"/>
        <w:ind w:left="720"/>
        <w:jc w:val="both"/>
        <w:rPr>
          <w:rFonts w:eastAsiaTheme="minorEastAsia"/>
          <w:sz w:val="23"/>
          <w:szCs w:val="23"/>
        </w:rPr>
      </w:pPr>
      <w:r w:rsidRPr="487AE859">
        <w:rPr>
          <w:rFonts w:eastAsiaTheme="minorEastAsia"/>
          <w:sz w:val="23"/>
          <w:szCs w:val="23"/>
        </w:rPr>
        <w:t>(2) Probabilistic Customer Lifetime Value (CLV) Models – we will construct a probabilistic model (e.g. Pareto/NBD to predict frequency and Gamma-Gamma for values) to predict individualized customer level forecasts (which we will then aggregate).</w:t>
      </w:r>
    </w:p>
    <w:p w14:paraId="4ACDB9E2" w14:textId="3F4D4A39" w:rsidR="487AE859" w:rsidRDefault="487AE859" w:rsidP="002B5C07">
      <w:pPr>
        <w:spacing w:after="0"/>
        <w:ind w:left="720"/>
        <w:jc w:val="both"/>
        <w:rPr>
          <w:rFonts w:eastAsiaTheme="minorEastAsia"/>
          <w:sz w:val="23"/>
          <w:szCs w:val="23"/>
        </w:rPr>
      </w:pPr>
      <w:r w:rsidRPr="487AE859">
        <w:rPr>
          <w:rFonts w:eastAsiaTheme="minorEastAsia"/>
          <w:sz w:val="23"/>
          <w:szCs w:val="23"/>
        </w:rPr>
        <w:t xml:space="preserve">(3) Regression Models – we’ll construct regression models to predict individual customer values over various </w:t>
      </w:r>
      <w:r w:rsidR="00D509FC">
        <w:rPr>
          <w:rFonts w:eastAsiaTheme="minorEastAsia"/>
          <w:sz w:val="23"/>
          <w:szCs w:val="23"/>
        </w:rPr>
        <w:t>periods</w:t>
      </w:r>
      <w:r w:rsidRPr="487AE859">
        <w:rPr>
          <w:rFonts w:eastAsiaTheme="minorEastAsia"/>
          <w:sz w:val="23"/>
          <w:szCs w:val="23"/>
        </w:rPr>
        <w:t>, making use of our engineered features. We will try various types including linear and non-linear regression, regression trees, random forests, etc.</w:t>
      </w:r>
    </w:p>
    <w:p w14:paraId="556D2FAC" w14:textId="15C32F9F" w:rsidR="487AE859" w:rsidRDefault="487AE859" w:rsidP="0040758C">
      <w:pPr>
        <w:spacing w:after="0"/>
        <w:ind w:left="360"/>
        <w:jc w:val="both"/>
        <w:rPr>
          <w:rFonts w:eastAsiaTheme="minorEastAsia"/>
          <w:sz w:val="23"/>
          <w:szCs w:val="23"/>
        </w:rPr>
      </w:pPr>
      <w:r w:rsidRPr="487AE859">
        <w:rPr>
          <w:rFonts w:eastAsiaTheme="minorEastAsia"/>
          <w:sz w:val="23"/>
          <w:szCs w:val="23"/>
          <w:u w:val="single"/>
        </w:rPr>
        <w:t>Training, Optimization &amp; Evaluation:</w:t>
      </w:r>
      <w:r w:rsidRPr="487AE859">
        <w:rPr>
          <w:rFonts w:eastAsiaTheme="minorEastAsia"/>
          <w:sz w:val="23"/>
          <w:szCs w:val="23"/>
        </w:rPr>
        <w:t xml:space="preserve"> We split our data temporally, use grid-search with </w:t>
      </w:r>
      <w:r w:rsidR="00D509FC">
        <w:rPr>
          <w:rFonts w:eastAsiaTheme="minorEastAsia"/>
          <w:sz w:val="23"/>
          <w:szCs w:val="23"/>
        </w:rPr>
        <w:t>cross-validation</w:t>
      </w:r>
      <w:r w:rsidRPr="487AE859">
        <w:rPr>
          <w:rFonts w:eastAsiaTheme="minorEastAsia"/>
          <w:sz w:val="23"/>
          <w:szCs w:val="23"/>
        </w:rPr>
        <w:t xml:space="preserve"> to tune models, and then assess performance on our final period test data. We will use metrics like RMSE and MAE to see if our </w:t>
      </w:r>
      <w:r w:rsidR="00D509FC">
        <w:rPr>
          <w:rFonts w:eastAsiaTheme="minorEastAsia"/>
          <w:sz w:val="23"/>
          <w:szCs w:val="23"/>
        </w:rPr>
        <w:t>customer-level</w:t>
      </w:r>
      <w:r w:rsidRPr="487AE859">
        <w:rPr>
          <w:rFonts w:eastAsiaTheme="minorEastAsia"/>
          <w:sz w:val="23"/>
          <w:szCs w:val="23"/>
        </w:rPr>
        <w:t xml:space="preserve"> models can beat our time series models. </w:t>
      </w:r>
    </w:p>
    <w:p w14:paraId="06812C1E" w14:textId="28558B32" w:rsidR="487AE859" w:rsidRDefault="487AE859" w:rsidP="0040758C">
      <w:pPr>
        <w:spacing w:after="0"/>
        <w:ind w:left="360"/>
        <w:jc w:val="both"/>
        <w:rPr>
          <w:rFonts w:eastAsiaTheme="minorEastAsia"/>
          <w:sz w:val="23"/>
          <w:szCs w:val="23"/>
        </w:rPr>
      </w:pPr>
      <w:r w:rsidRPr="487AE859">
        <w:rPr>
          <w:rFonts w:eastAsiaTheme="minorEastAsia"/>
          <w:sz w:val="23"/>
          <w:szCs w:val="23"/>
          <w:u w:val="single"/>
        </w:rPr>
        <w:lastRenderedPageBreak/>
        <w:t>Refinement &amp; Improvement:</w:t>
      </w:r>
      <w:r w:rsidRPr="487AE859">
        <w:rPr>
          <w:rFonts w:eastAsiaTheme="minorEastAsia"/>
          <w:sz w:val="23"/>
          <w:szCs w:val="23"/>
        </w:rPr>
        <w:t xml:space="preserve"> We will see whether developing new features or combining / blending our models in some way can lead to improved performance.</w:t>
      </w:r>
    </w:p>
    <w:p w14:paraId="10D8C919" w14:textId="7022144D" w:rsidR="487AE859" w:rsidRDefault="487AE859" w:rsidP="487AE859">
      <w:pPr>
        <w:spacing w:after="0"/>
        <w:jc w:val="both"/>
        <w:rPr>
          <w:rFonts w:eastAsiaTheme="minorEastAsia"/>
          <w:sz w:val="23"/>
          <w:szCs w:val="23"/>
        </w:rPr>
      </w:pPr>
    </w:p>
    <w:p w14:paraId="59C4E1F8" w14:textId="564D43EB" w:rsidR="487AE859" w:rsidRDefault="487AE859" w:rsidP="487AE859">
      <w:pPr>
        <w:jc w:val="both"/>
        <w:rPr>
          <w:rFonts w:eastAsiaTheme="minorEastAsia"/>
          <w:sz w:val="23"/>
          <w:szCs w:val="23"/>
        </w:rPr>
      </w:pPr>
      <w:r w:rsidRPr="487AE859">
        <w:rPr>
          <w:rFonts w:eastAsiaTheme="minorEastAsia"/>
          <w:b/>
          <w:bCs/>
          <w:sz w:val="23"/>
          <w:szCs w:val="23"/>
        </w:rPr>
        <w:t xml:space="preserve">Anticipated Conclusions/Hypothesis: </w:t>
      </w:r>
      <w:r w:rsidRPr="487AE859">
        <w:rPr>
          <w:rFonts w:eastAsiaTheme="minorEastAsia"/>
          <w:sz w:val="23"/>
          <w:szCs w:val="23"/>
        </w:rPr>
        <w:t>We</w:t>
      </w:r>
      <w:ins w:id="4" w:author="Duc Nguyen Hong" w:date="2023-06-21T10:35:00Z">
        <w:r w:rsidR="000577E1">
          <w:rPr>
            <w:rFonts w:eastAsiaTheme="minorEastAsia"/>
            <w:sz w:val="23"/>
            <w:szCs w:val="23"/>
          </w:rPr>
          <w:t xml:space="preserve"> expect</w:t>
        </w:r>
      </w:ins>
      <w:del w:id="5" w:author="Duc Nguyen Hong" w:date="2023-06-21T10:35:00Z">
        <w:r w:rsidRPr="487AE859" w:rsidDel="000577E1">
          <w:rPr>
            <w:rFonts w:eastAsiaTheme="minorEastAsia"/>
            <w:sz w:val="23"/>
            <w:szCs w:val="23"/>
          </w:rPr>
          <w:delText xml:space="preserve"> except </w:delText>
        </w:r>
      </w:del>
      <w:ins w:id="6" w:author="Duc Nguyen Hong" w:date="2023-06-21T10:35:00Z">
        <w:r w:rsidR="000577E1" w:rsidRPr="487AE859">
          <w:rPr>
            <w:rFonts w:eastAsiaTheme="minorEastAsia"/>
            <w:sz w:val="23"/>
            <w:szCs w:val="23"/>
          </w:rPr>
          <w:t xml:space="preserve"> </w:t>
        </w:r>
      </w:ins>
      <w:r w:rsidRPr="487AE859">
        <w:rPr>
          <w:rFonts w:eastAsiaTheme="minorEastAsia"/>
          <w:sz w:val="23"/>
          <w:szCs w:val="23"/>
        </w:rPr>
        <w:t xml:space="preserve">that customer level data could generate more accurate financial forecasts. Our approach will allow us to test this on real unseen data. Whether the improvements will be enough to justify a much more complicated model is uncertain. We also have several other secondary hypotheses about our problem at this stage. We expect K-means clustering method will not be able to segment customers into meaningful groups with distinctive quality. We expect large seasonal patterns: turnover and gross margin follow a weekly cycle in which it rises on the weekends and dips on Monday; and </w:t>
      </w:r>
      <w:r w:rsidR="00D509FC">
        <w:rPr>
          <w:rFonts w:eastAsiaTheme="minorEastAsia"/>
          <w:sz w:val="23"/>
          <w:szCs w:val="23"/>
        </w:rPr>
        <w:t>sports/racing</w:t>
      </w:r>
      <w:r w:rsidRPr="487AE859">
        <w:rPr>
          <w:rFonts w:eastAsiaTheme="minorEastAsia"/>
          <w:sz w:val="23"/>
          <w:szCs w:val="23"/>
        </w:rPr>
        <w:t xml:space="preserve"> betting varies a lot in line with big calendar events. Betting frequency, win-loss ratio and total turnover of previous month are the most significant features to predict same metrics of next months. Probabilistic models might be very difficult to implement in our case because many of their assumptions (e.g. homogenous customers) don’t seem to be true given what we have observed in the data.</w:t>
      </w:r>
    </w:p>
    <w:p w14:paraId="583C4B61" w14:textId="33D6C309" w:rsidR="487AE859" w:rsidRPr="00D509FC" w:rsidRDefault="13E993AF" w:rsidP="00D509FC">
      <w:pPr>
        <w:jc w:val="both"/>
        <w:rPr>
          <w:rFonts w:eastAsiaTheme="minorEastAsia"/>
          <w:sz w:val="23"/>
          <w:szCs w:val="23"/>
        </w:rPr>
      </w:pPr>
      <w:r w:rsidRPr="13E993AF">
        <w:rPr>
          <w:rFonts w:eastAsiaTheme="minorEastAsia"/>
          <w:b/>
          <w:bCs/>
          <w:sz w:val="23"/>
          <w:szCs w:val="23"/>
        </w:rPr>
        <w:t xml:space="preserve">What business decisions will be impacted / what are some benefits: </w:t>
      </w:r>
      <w:r w:rsidR="002B6A4B" w:rsidRPr="002B6A4B">
        <w:rPr>
          <w:rFonts w:eastAsiaTheme="minorEastAsia"/>
          <w:sz w:val="23"/>
          <w:szCs w:val="23"/>
        </w:rPr>
        <w:t>By developing an enhanced financial forecasting model, TABTouch can gain a more accurate assessment of their budget allocation for marketing, technology upgrades, and customer retention initiatives. This improved understanding of customer segments and their impact on future value will enable TABTouch to plan their marketing and customer retention activities more effectively. For instance, with a 10% increase in forecasting accuracy, TABTouch can allocate an additional $500,000 to targeted marketing campaigns, allocate $200,000 towards technological advancements, and invest $300,000 in customer retention programs. These strategic investments driven by a comprehensive financial forecasting model will position TABTouch for increased revenue growth and improved customer loyalty.</w:t>
      </w:r>
    </w:p>
    <w:p w14:paraId="5633B0D2" w14:textId="77777777" w:rsidR="00D509FC" w:rsidRDefault="00D509FC">
      <w:pPr>
        <w:rPr>
          <w:rFonts w:eastAsiaTheme="minorEastAsia"/>
          <w:b/>
          <w:bCs/>
          <w:sz w:val="32"/>
          <w:szCs w:val="32"/>
        </w:rPr>
      </w:pPr>
      <w:r>
        <w:rPr>
          <w:rFonts w:eastAsiaTheme="minorEastAsia"/>
          <w:b/>
          <w:bCs/>
          <w:sz w:val="32"/>
          <w:szCs w:val="32"/>
        </w:rPr>
        <w:br w:type="page"/>
      </w:r>
    </w:p>
    <w:p w14:paraId="38A86A81" w14:textId="0EDD2DD3" w:rsidR="369FA3A0" w:rsidRDefault="176D5234" w:rsidP="176D5234">
      <w:pPr>
        <w:rPr>
          <w:rFonts w:eastAsiaTheme="minorEastAsia"/>
          <w:sz w:val="24"/>
          <w:szCs w:val="24"/>
        </w:rPr>
      </w:pPr>
      <w:r w:rsidRPr="176D5234">
        <w:rPr>
          <w:rFonts w:eastAsiaTheme="minorEastAsia"/>
          <w:b/>
          <w:bCs/>
          <w:sz w:val="32"/>
          <w:szCs w:val="32"/>
        </w:rPr>
        <w:lastRenderedPageBreak/>
        <w:t>PROJECT TIMELINE/PLANNING</w:t>
      </w:r>
    </w:p>
    <w:p w14:paraId="71684E8F" w14:textId="0CCB5AAC" w:rsidR="52843585" w:rsidRDefault="52843585" w:rsidP="00A44ABF">
      <w:pPr>
        <w:ind w:firstLine="720"/>
        <w:rPr>
          <w:rFonts w:eastAsiaTheme="minorEastAsia"/>
          <w:b/>
          <w:bCs/>
          <w:sz w:val="24"/>
          <w:szCs w:val="24"/>
        </w:rPr>
      </w:pPr>
      <w:r w:rsidRPr="369FA3A0">
        <w:rPr>
          <w:rFonts w:eastAsiaTheme="minorEastAsia"/>
          <w:b/>
          <w:bCs/>
          <w:sz w:val="24"/>
          <w:szCs w:val="24"/>
        </w:rPr>
        <w:t>Project Timeline/Mention key dates you hope to achieve certain milestones by:</w:t>
      </w:r>
    </w:p>
    <w:tbl>
      <w:tblPr>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05"/>
        <w:gridCol w:w="5445"/>
        <w:gridCol w:w="2790"/>
        <w:tblGridChange w:id="7">
          <w:tblGrid>
            <w:gridCol w:w="1305"/>
            <w:gridCol w:w="5445"/>
            <w:gridCol w:w="2790"/>
          </w:tblGrid>
        </w:tblGridChange>
      </w:tblGrid>
      <w:tr w:rsidR="002367F0" w14:paraId="4657B964" w14:textId="77777777" w:rsidTr="002736FB">
        <w:trPr>
          <w:trHeight w:val="597"/>
          <w:tblHeader/>
          <w:jc w:val="center"/>
        </w:trPr>
        <w:tc>
          <w:tcPr>
            <w:tcW w:w="1305" w:type="dxa"/>
            <w:shd w:val="clear" w:color="auto" w:fill="434343"/>
            <w:tcMar>
              <w:top w:w="100" w:type="dxa"/>
              <w:left w:w="100" w:type="dxa"/>
              <w:bottom w:w="100" w:type="dxa"/>
              <w:right w:w="100" w:type="dxa"/>
            </w:tcMar>
            <w:vAlign w:val="center"/>
          </w:tcPr>
          <w:p w14:paraId="3D891184" w14:textId="77777777" w:rsidR="002367F0" w:rsidRDefault="002367F0" w:rsidP="00A055A1">
            <w:pPr>
              <w:jc w:val="center"/>
              <w:rPr>
                <w:b/>
                <w:color w:val="EFEFEF"/>
                <w:sz w:val="24"/>
                <w:szCs w:val="24"/>
              </w:rPr>
            </w:pPr>
            <w:r>
              <w:rPr>
                <w:b/>
                <w:color w:val="EFEFEF"/>
                <w:sz w:val="24"/>
                <w:szCs w:val="24"/>
              </w:rPr>
              <w:t>Phase</w:t>
            </w:r>
          </w:p>
        </w:tc>
        <w:tc>
          <w:tcPr>
            <w:tcW w:w="5445" w:type="dxa"/>
            <w:shd w:val="clear" w:color="auto" w:fill="434343"/>
            <w:tcMar>
              <w:top w:w="100" w:type="dxa"/>
              <w:left w:w="100" w:type="dxa"/>
              <w:bottom w:w="100" w:type="dxa"/>
              <w:right w:w="100" w:type="dxa"/>
            </w:tcMar>
            <w:vAlign w:val="center"/>
          </w:tcPr>
          <w:p w14:paraId="4E71D5C3" w14:textId="77777777" w:rsidR="002367F0" w:rsidRDefault="002367F0" w:rsidP="00A055A1">
            <w:pPr>
              <w:jc w:val="center"/>
              <w:rPr>
                <w:b/>
                <w:color w:val="EFEFEF"/>
                <w:sz w:val="24"/>
                <w:szCs w:val="24"/>
              </w:rPr>
            </w:pPr>
            <w:r>
              <w:rPr>
                <w:b/>
                <w:color w:val="EFEFEF"/>
                <w:sz w:val="24"/>
                <w:szCs w:val="24"/>
              </w:rPr>
              <w:t>Description</w:t>
            </w:r>
          </w:p>
        </w:tc>
        <w:tc>
          <w:tcPr>
            <w:tcW w:w="2790" w:type="dxa"/>
            <w:shd w:val="clear" w:color="auto" w:fill="434343"/>
            <w:tcMar>
              <w:top w:w="100" w:type="dxa"/>
              <w:left w:w="100" w:type="dxa"/>
              <w:bottom w:w="100" w:type="dxa"/>
              <w:right w:w="100" w:type="dxa"/>
            </w:tcMar>
            <w:vAlign w:val="center"/>
          </w:tcPr>
          <w:p w14:paraId="00227E66" w14:textId="6B5DFB16" w:rsidR="002367F0" w:rsidRDefault="002367F0" w:rsidP="00A055A1">
            <w:pPr>
              <w:jc w:val="center"/>
              <w:rPr>
                <w:b/>
                <w:color w:val="EFEFEF"/>
                <w:sz w:val="24"/>
                <w:szCs w:val="24"/>
              </w:rPr>
            </w:pPr>
            <w:r>
              <w:rPr>
                <w:b/>
                <w:color w:val="EFEFEF"/>
                <w:sz w:val="24"/>
                <w:szCs w:val="24"/>
              </w:rPr>
              <w:t>Timeline</w:t>
            </w:r>
          </w:p>
        </w:tc>
      </w:tr>
      <w:tr w:rsidR="002367F0" w14:paraId="3E679FB8" w14:textId="77777777" w:rsidTr="002736FB">
        <w:trPr>
          <w:tblHeader/>
          <w:jc w:val="center"/>
        </w:trPr>
        <w:tc>
          <w:tcPr>
            <w:tcW w:w="1305" w:type="dxa"/>
            <w:shd w:val="clear" w:color="auto" w:fill="F4CCCC"/>
            <w:tcMar>
              <w:top w:w="100" w:type="dxa"/>
              <w:left w:w="100" w:type="dxa"/>
              <w:bottom w:w="100" w:type="dxa"/>
              <w:right w:w="100" w:type="dxa"/>
            </w:tcMar>
            <w:vAlign w:val="center"/>
          </w:tcPr>
          <w:p w14:paraId="2E6FFCDC" w14:textId="77777777" w:rsidR="002367F0" w:rsidRDefault="002367F0" w:rsidP="00A055A1">
            <w:pPr>
              <w:widowControl w:val="0"/>
              <w:pBdr>
                <w:top w:val="nil"/>
                <w:left w:val="nil"/>
                <w:bottom w:val="nil"/>
                <w:right w:val="nil"/>
                <w:between w:val="nil"/>
              </w:pBdr>
              <w:jc w:val="center"/>
              <w:rPr>
                <w:b/>
              </w:rPr>
            </w:pPr>
            <w:r>
              <w:rPr>
                <w:b/>
              </w:rPr>
              <w:t>1</w:t>
            </w:r>
          </w:p>
        </w:tc>
        <w:tc>
          <w:tcPr>
            <w:tcW w:w="5445" w:type="dxa"/>
            <w:shd w:val="clear" w:color="auto" w:fill="F4CCCC"/>
            <w:tcMar>
              <w:top w:w="100" w:type="dxa"/>
              <w:left w:w="100" w:type="dxa"/>
              <w:bottom w:w="100" w:type="dxa"/>
              <w:right w:w="100" w:type="dxa"/>
            </w:tcMar>
          </w:tcPr>
          <w:p w14:paraId="19444962" w14:textId="233CDD6D" w:rsidR="002367F0" w:rsidRDefault="002367F0" w:rsidP="00A055A1">
            <w:pPr>
              <w:rPr>
                <w:rFonts w:ascii="Georgia" w:eastAsia="Georgia" w:hAnsi="Georgia" w:cs="Georgia"/>
                <w:b/>
              </w:rPr>
            </w:pPr>
            <w:r>
              <w:rPr>
                <w:b/>
              </w:rPr>
              <w:t>Team Formation</w:t>
            </w:r>
          </w:p>
        </w:tc>
        <w:tc>
          <w:tcPr>
            <w:tcW w:w="2790" w:type="dxa"/>
            <w:shd w:val="clear" w:color="auto" w:fill="F4CCCC"/>
            <w:tcMar>
              <w:top w:w="100" w:type="dxa"/>
              <w:left w:w="100" w:type="dxa"/>
              <w:bottom w:w="100" w:type="dxa"/>
              <w:right w:w="100" w:type="dxa"/>
            </w:tcMar>
            <w:vAlign w:val="center"/>
          </w:tcPr>
          <w:p w14:paraId="6BBFF6B0" w14:textId="09F38FD6" w:rsidR="002367F0" w:rsidRDefault="002367F0" w:rsidP="00A055A1">
            <w:pPr>
              <w:jc w:val="center"/>
              <w:rPr>
                <w:b/>
              </w:rPr>
            </w:pPr>
            <w:r>
              <w:rPr>
                <w:b/>
              </w:rPr>
              <w:t xml:space="preserve">June </w:t>
            </w:r>
            <w:r w:rsidR="0077339F">
              <w:rPr>
                <w:b/>
              </w:rPr>
              <w:t>0</w:t>
            </w:r>
            <w:r>
              <w:rPr>
                <w:b/>
              </w:rPr>
              <w:t>4</w:t>
            </w:r>
          </w:p>
        </w:tc>
      </w:tr>
      <w:tr w:rsidR="002367F0" w:rsidRPr="00151AD5" w14:paraId="651E8170" w14:textId="77777777" w:rsidTr="002736FB">
        <w:trPr>
          <w:trHeight w:val="420"/>
          <w:tblHeader/>
          <w:jc w:val="center"/>
        </w:trPr>
        <w:tc>
          <w:tcPr>
            <w:tcW w:w="1305" w:type="dxa"/>
            <w:vMerge w:val="restart"/>
            <w:shd w:val="clear" w:color="auto" w:fill="B6D7A8"/>
            <w:tcMar>
              <w:top w:w="100" w:type="dxa"/>
              <w:left w:w="100" w:type="dxa"/>
              <w:bottom w:w="100" w:type="dxa"/>
              <w:right w:w="100" w:type="dxa"/>
            </w:tcMar>
            <w:vAlign w:val="center"/>
          </w:tcPr>
          <w:p w14:paraId="37CA4B31" w14:textId="67A42DA7" w:rsidR="002367F0" w:rsidRDefault="002367F0" w:rsidP="00A055A1">
            <w:pPr>
              <w:widowControl w:val="0"/>
              <w:pBdr>
                <w:top w:val="nil"/>
                <w:left w:val="nil"/>
                <w:bottom w:val="nil"/>
                <w:right w:val="nil"/>
                <w:between w:val="nil"/>
              </w:pBdr>
              <w:jc w:val="center"/>
              <w:rPr>
                <w:b/>
              </w:rPr>
            </w:pPr>
            <w:r>
              <w:rPr>
                <w:b/>
              </w:rPr>
              <w:t>2</w:t>
            </w:r>
          </w:p>
        </w:tc>
        <w:tc>
          <w:tcPr>
            <w:tcW w:w="5445" w:type="dxa"/>
            <w:shd w:val="clear" w:color="auto" w:fill="B6D7A8"/>
            <w:tcMar>
              <w:top w:w="100" w:type="dxa"/>
              <w:left w:w="100" w:type="dxa"/>
              <w:bottom w:w="100" w:type="dxa"/>
              <w:right w:w="100" w:type="dxa"/>
            </w:tcMar>
          </w:tcPr>
          <w:p w14:paraId="66B3555D" w14:textId="420609BE" w:rsidR="002367F0" w:rsidRDefault="002367F0" w:rsidP="00A055A1">
            <w:pPr>
              <w:rPr>
                <w:b/>
              </w:rPr>
            </w:pPr>
            <w:r>
              <w:rPr>
                <w:b/>
              </w:rPr>
              <w:t xml:space="preserve">Finding </w:t>
            </w:r>
            <w:r w:rsidR="002736FB">
              <w:rPr>
                <w:b/>
              </w:rPr>
              <w:t>a Project</w:t>
            </w:r>
          </w:p>
        </w:tc>
        <w:tc>
          <w:tcPr>
            <w:tcW w:w="2790" w:type="dxa"/>
            <w:shd w:val="clear" w:color="auto" w:fill="B6D7A8"/>
            <w:tcMar>
              <w:top w:w="100" w:type="dxa"/>
              <w:left w:w="100" w:type="dxa"/>
              <w:bottom w:w="100" w:type="dxa"/>
              <w:right w:w="100" w:type="dxa"/>
            </w:tcMar>
            <w:vAlign w:val="center"/>
          </w:tcPr>
          <w:p w14:paraId="08DEC454" w14:textId="05A444E4" w:rsidR="002367F0" w:rsidRPr="00151AD5" w:rsidRDefault="002367F0" w:rsidP="00A055A1">
            <w:pPr>
              <w:jc w:val="center"/>
              <w:rPr>
                <w:b/>
                <w:bCs/>
              </w:rPr>
            </w:pPr>
            <w:r>
              <w:rPr>
                <w:b/>
                <w:bCs/>
              </w:rPr>
              <w:t xml:space="preserve">June </w:t>
            </w:r>
            <w:r w:rsidR="0077339F">
              <w:rPr>
                <w:b/>
                <w:bCs/>
              </w:rPr>
              <w:t>0</w:t>
            </w:r>
            <w:r>
              <w:rPr>
                <w:b/>
                <w:bCs/>
              </w:rPr>
              <w:t xml:space="preserve">5 -&gt; June </w:t>
            </w:r>
            <w:r w:rsidR="0077339F">
              <w:rPr>
                <w:b/>
                <w:bCs/>
              </w:rPr>
              <w:t>0</w:t>
            </w:r>
            <w:r>
              <w:rPr>
                <w:b/>
                <w:bCs/>
              </w:rPr>
              <w:t>7</w:t>
            </w:r>
          </w:p>
        </w:tc>
      </w:tr>
      <w:tr w:rsidR="002367F0" w:rsidRPr="00151AD5" w14:paraId="017C3263" w14:textId="77777777" w:rsidTr="002736FB">
        <w:trPr>
          <w:trHeight w:val="420"/>
          <w:tblHeader/>
          <w:jc w:val="center"/>
        </w:trPr>
        <w:tc>
          <w:tcPr>
            <w:tcW w:w="1305" w:type="dxa"/>
            <w:vMerge/>
            <w:shd w:val="clear" w:color="auto" w:fill="B6D7A8"/>
            <w:tcMar>
              <w:top w:w="100" w:type="dxa"/>
              <w:left w:w="100" w:type="dxa"/>
              <w:bottom w:w="100" w:type="dxa"/>
              <w:right w:w="100" w:type="dxa"/>
            </w:tcMar>
            <w:vAlign w:val="center"/>
          </w:tcPr>
          <w:p w14:paraId="42B9546D" w14:textId="20228710" w:rsidR="002367F0" w:rsidRDefault="002367F0" w:rsidP="00A055A1">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5AE8C21F" w14:textId="087C5B2C" w:rsidR="002367F0" w:rsidRDefault="00294E2F" w:rsidP="00A055A1">
            <w:pPr>
              <w:rPr>
                <w:b/>
              </w:rPr>
            </w:pPr>
            <w:r>
              <w:rPr>
                <w:b/>
              </w:rPr>
              <w:t>Data Preparation &amp; Simple EDA</w:t>
            </w:r>
          </w:p>
        </w:tc>
        <w:tc>
          <w:tcPr>
            <w:tcW w:w="2790" w:type="dxa"/>
            <w:shd w:val="clear" w:color="auto" w:fill="B6D7A8"/>
            <w:tcMar>
              <w:top w:w="100" w:type="dxa"/>
              <w:left w:w="100" w:type="dxa"/>
              <w:bottom w:w="100" w:type="dxa"/>
              <w:right w:w="100" w:type="dxa"/>
            </w:tcMar>
            <w:vAlign w:val="center"/>
          </w:tcPr>
          <w:p w14:paraId="2E6C0803" w14:textId="5FE1B046" w:rsidR="002367F0" w:rsidRPr="00151AD5" w:rsidRDefault="00294E2F" w:rsidP="00A055A1">
            <w:pPr>
              <w:jc w:val="center"/>
              <w:rPr>
                <w:b/>
                <w:bCs/>
              </w:rPr>
            </w:pPr>
            <w:r>
              <w:rPr>
                <w:b/>
                <w:bCs/>
              </w:rPr>
              <w:t xml:space="preserve">June </w:t>
            </w:r>
            <w:r w:rsidR="0077339F">
              <w:rPr>
                <w:b/>
                <w:bCs/>
              </w:rPr>
              <w:t>0</w:t>
            </w:r>
            <w:r>
              <w:rPr>
                <w:b/>
                <w:bCs/>
              </w:rPr>
              <w:t>7 -&gt; June 14</w:t>
            </w:r>
          </w:p>
        </w:tc>
      </w:tr>
      <w:tr w:rsidR="00294E2F" w:rsidRPr="00151AD5" w14:paraId="073DC67C" w14:textId="77777777" w:rsidTr="002736FB">
        <w:trPr>
          <w:trHeight w:val="420"/>
          <w:tblHeader/>
          <w:jc w:val="center"/>
        </w:trPr>
        <w:tc>
          <w:tcPr>
            <w:tcW w:w="1305" w:type="dxa"/>
            <w:vMerge/>
            <w:shd w:val="clear" w:color="auto" w:fill="B6D7A8"/>
            <w:tcMar>
              <w:top w:w="100" w:type="dxa"/>
              <w:left w:w="100" w:type="dxa"/>
              <w:bottom w:w="100" w:type="dxa"/>
              <w:right w:w="100" w:type="dxa"/>
            </w:tcMar>
            <w:vAlign w:val="center"/>
          </w:tcPr>
          <w:p w14:paraId="28673155" w14:textId="451D954C" w:rsidR="00294E2F" w:rsidRDefault="00294E2F" w:rsidP="00294E2F">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19DC5B67" w14:textId="216DA867" w:rsidR="00294E2F" w:rsidRDefault="00294E2F" w:rsidP="00294E2F">
            <w:pPr>
              <w:rPr>
                <w:b/>
              </w:rPr>
            </w:pPr>
            <w:r>
              <w:rPr>
                <w:b/>
              </w:rPr>
              <w:t>Business Understanding &amp; Feasibility</w:t>
            </w:r>
          </w:p>
        </w:tc>
        <w:tc>
          <w:tcPr>
            <w:tcW w:w="2790" w:type="dxa"/>
            <w:shd w:val="clear" w:color="auto" w:fill="B6D7A8"/>
            <w:tcMar>
              <w:top w:w="100" w:type="dxa"/>
              <w:left w:w="100" w:type="dxa"/>
              <w:bottom w:w="100" w:type="dxa"/>
              <w:right w:w="100" w:type="dxa"/>
            </w:tcMar>
            <w:vAlign w:val="center"/>
          </w:tcPr>
          <w:p w14:paraId="35AB49DF" w14:textId="1049C371" w:rsidR="00294E2F" w:rsidRPr="00151AD5" w:rsidRDefault="00294E2F" w:rsidP="00294E2F">
            <w:pPr>
              <w:jc w:val="center"/>
              <w:rPr>
                <w:b/>
                <w:bCs/>
              </w:rPr>
            </w:pPr>
            <w:r>
              <w:rPr>
                <w:b/>
                <w:bCs/>
              </w:rPr>
              <w:t>June 14 -&gt; June 21</w:t>
            </w:r>
          </w:p>
        </w:tc>
      </w:tr>
      <w:tr w:rsidR="002367F0" w:rsidRPr="00151AD5" w14:paraId="0ED98CF8" w14:textId="77777777" w:rsidTr="002736FB">
        <w:trPr>
          <w:trHeight w:val="384"/>
          <w:tblHeader/>
          <w:jc w:val="center"/>
        </w:trPr>
        <w:tc>
          <w:tcPr>
            <w:tcW w:w="1305" w:type="dxa"/>
            <w:vMerge/>
            <w:shd w:val="clear" w:color="auto" w:fill="A2C4C9"/>
            <w:tcMar>
              <w:top w:w="100" w:type="dxa"/>
              <w:left w:w="100" w:type="dxa"/>
              <w:bottom w:w="100" w:type="dxa"/>
              <w:right w:w="100" w:type="dxa"/>
            </w:tcMar>
            <w:vAlign w:val="center"/>
          </w:tcPr>
          <w:p w14:paraId="60873C2D" w14:textId="77777777" w:rsidR="002367F0" w:rsidRDefault="002367F0" w:rsidP="00A055A1">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3F1C628A" w14:textId="53DB6C97" w:rsidR="002367F0" w:rsidRDefault="00294E2F" w:rsidP="00A055A1">
            <w:pPr>
              <w:rPr>
                <w:b/>
              </w:rPr>
            </w:pPr>
            <w:r>
              <w:rPr>
                <w:b/>
              </w:rPr>
              <w:t>Project Proposal Submission</w:t>
            </w:r>
          </w:p>
        </w:tc>
        <w:tc>
          <w:tcPr>
            <w:tcW w:w="2790" w:type="dxa"/>
            <w:shd w:val="clear" w:color="auto" w:fill="B6D7A8"/>
            <w:tcMar>
              <w:top w:w="100" w:type="dxa"/>
              <w:left w:w="100" w:type="dxa"/>
              <w:bottom w:w="100" w:type="dxa"/>
              <w:right w:w="100" w:type="dxa"/>
            </w:tcMar>
            <w:vAlign w:val="center"/>
          </w:tcPr>
          <w:p w14:paraId="3EFD19F4" w14:textId="0056E1A3" w:rsidR="002367F0" w:rsidRPr="00151AD5" w:rsidRDefault="00294E2F" w:rsidP="00A055A1">
            <w:pPr>
              <w:jc w:val="center"/>
              <w:rPr>
                <w:b/>
                <w:bCs/>
              </w:rPr>
            </w:pPr>
            <w:r w:rsidRPr="00151AD5">
              <w:rPr>
                <w:b/>
                <w:bCs/>
              </w:rPr>
              <w:t>June 21</w:t>
            </w:r>
          </w:p>
        </w:tc>
      </w:tr>
      <w:tr w:rsidR="00294E2F" w:rsidRPr="00151AD5" w14:paraId="36F8652A" w14:textId="77777777" w:rsidTr="002736FB">
        <w:trPr>
          <w:trHeight w:val="159"/>
          <w:tblHeader/>
          <w:jc w:val="center"/>
        </w:trPr>
        <w:tc>
          <w:tcPr>
            <w:tcW w:w="1305" w:type="dxa"/>
            <w:vMerge/>
            <w:shd w:val="clear" w:color="auto" w:fill="A2C4C9"/>
            <w:tcMar>
              <w:top w:w="100" w:type="dxa"/>
              <w:left w:w="100" w:type="dxa"/>
              <w:bottom w:w="100" w:type="dxa"/>
              <w:right w:w="100" w:type="dxa"/>
            </w:tcMar>
            <w:vAlign w:val="center"/>
          </w:tcPr>
          <w:p w14:paraId="7138D0C5" w14:textId="77777777" w:rsidR="00294E2F" w:rsidRDefault="00294E2F" w:rsidP="00A055A1">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2BAE0AFB" w14:textId="68BE0A63" w:rsidR="00294E2F" w:rsidRDefault="00294E2F" w:rsidP="00A055A1">
            <w:pPr>
              <w:rPr>
                <w:b/>
              </w:rPr>
            </w:pPr>
            <w:r>
              <w:rPr>
                <w:b/>
              </w:rPr>
              <w:t>Deep Exploratory Data Analysis</w:t>
            </w:r>
          </w:p>
        </w:tc>
        <w:tc>
          <w:tcPr>
            <w:tcW w:w="2790" w:type="dxa"/>
            <w:shd w:val="clear" w:color="auto" w:fill="B6D7A8"/>
            <w:tcMar>
              <w:top w:w="100" w:type="dxa"/>
              <w:left w:w="100" w:type="dxa"/>
              <w:bottom w:w="100" w:type="dxa"/>
              <w:right w:w="100" w:type="dxa"/>
            </w:tcMar>
            <w:vAlign w:val="center"/>
          </w:tcPr>
          <w:p w14:paraId="4EE80AEF" w14:textId="66A1C86B" w:rsidR="00294E2F" w:rsidRPr="00151AD5" w:rsidRDefault="00294E2F" w:rsidP="00A055A1">
            <w:pPr>
              <w:jc w:val="center"/>
              <w:rPr>
                <w:b/>
                <w:bCs/>
              </w:rPr>
            </w:pPr>
            <w:r>
              <w:rPr>
                <w:b/>
                <w:bCs/>
              </w:rPr>
              <w:t>June 21 -&gt; June 28</w:t>
            </w:r>
          </w:p>
        </w:tc>
      </w:tr>
      <w:tr w:rsidR="002367F0" w:rsidRPr="00151AD5" w14:paraId="53F6F412" w14:textId="77777777" w:rsidTr="002736FB">
        <w:trPr>
          <w:trHeight w:val="159"/>
          <w:tblHeader/>
          <w:jc w:val="center"/>
        </w:trPr>
        <w:tc>
          <w:tcPr>
            <w:tcW w:w="1305" w:type="dxa"/>
            <w:vMerge/>
            <w:shd w:val="clear" w:color="auto" w:fill="A2C4C9"/>
            <w:tcMar>
              <w:top w:w="100" w:type="dxa"/>
              <w:left w:w="100" w:type="dxa"/>
              <w:bottom w:w="100" w:type="dxa"/>
              <w:right w:w="100" w:type="dxa"/>
            </w:tcMar>
            <w:vAlign w:val="center"/>
          </w:tcPr>
          <w:p w14:paraId="67F427AF" w14:textId="77777777" w:rsidR="002367F0" w:rsidRDefault="002367F0" w:rsidP="00A055A1">
            <w:pPr>
              <w:widowControl w:val="0"/>
              <w:pBdr>
                <w:top w:val="nil"/>
                <w:left w:val="nil"/>
                <w:bottom w:val="nil"/>
                <w:right w:val="nil"/>
                <w:between w:val="nil"/>
              </w:pBdr>
              <w:jc w:val="center"/>
              <w:rPr>
                <w:b/>
              </w:rPr>
            </w:pPr>
          </w:p>
        </w:tc>
        <w:tc>
          <w:tcPr>
            <w:tcW w:w="5445" w:type="dxa"/>
            <w:shd w:val="clear" w:color="auto" w:fill="B6D7A8"/>
            <w:tcMar>
              <w:top w:w="100" w:type="dxa"/>
              <w:left w:w="100" w:type="dxa"/>
              <w:bottom w:w="100" w:type="dxa"/>
              <w:right w:w="100" w:type="dxa"/>
            </w:tcMar>
          </w:tcPr>
          <w:p w14:paraId="1CA35DF6" w14:textId="5A53A8AA" w:rsidR="002367F0" w:rsidRDefault="002367F0" w:rsidP="00A055A1">
            <w:pPr>
              <w:rPr>
                <w:b/>
              </w:rPr>
            </w:pPr>
            <w:r>
              <w:rPr>
                <w:b/>
              </w:rPr>
              <w:t>Project Proposal Presentation Video</w:t>
            </w:r>
          </w:p>
        </w:tc>
        <w:tc>
          <w:tcPr>
            <w:tcW w:w="2790" w:type="dxa"/>
            <w:shd w:val="clear" w:color="auto" w:fill="B6D7A8"/>
            <w:tcMar>
              <w:top w:w="100" w:type="dxa"/>
              <w:left w:w="100" w:type="dxa"/>
              <w:bottom w:w="100" w:type="dxa"/>
              <w:right w:w="100" w:type="dxa"/>
            </w:tcMar>
            <w:vAlign w:val="center"/>
          </w:tcPr>
          <w:p w14:paraId="425863BC" w14:textId="70345BB9" w:rsidR="002367F0" w:rsidRPr="00151AD5" w:rsidRDefault="002367F0" w:rsidP="00A055A1">
            <w:pPr>
              <w:jc w:val="center"/>
              <w:rPr>
                <w:b/>
                <w:bCs/>
              </w:rPr>
            </w:pPr>
            <w:r w:rsidRPr="00151AD5">
              <w:rPr>
                <w:b/>
                <w:bCs/>
              </w:rPr>
              <w:t xml:space="preserve">July </w:t>
            </w:r>
            <w:r w:rsidR="0077339F">
              <w:rPr>
                <w:b/>
                <w:bCs/>
              </w:rPr>
              <w:t>0</w:t>
            </w:r>
            <w:r w:rsidR="00294E2F">
              <w:rPr>
                <w:b/>
                <w:bCs/>
              </w:rPr>
              <w:t>2</w:t>
            </w:r>
          </w:p>
        </w:tc>
      </w:tr>
      <w:tr w:rsidR="00294E2F" w:rsidRPr="00151AD5" w14:paraId="316BBC7F" w14:textId="77777777" w:rsidTr="006324FE">
        <w:tblPrEx>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ExChange w:id="8" w:author="Duc Nguyen Hong" w:date="2023-06-20T16:28:00Z">
            <w:tblPrEx>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Ex>
          </w:tblPrExChange>
        </w:tblPrEx>
        <w:trPr>
          <w:trHeight w:val="303"/>
          <w:tblHeader/>
          <w:jc w:val="center"/>
          <w:trPrChange w:id="9" w:author="Duc Nguyen Hong" w:date="2023-06-20T16:28:00Z">
            <w:trPr>
              <w:trHeight w:val="708"/>
              <w:tblHeader/>
              <w:jc w:val="center"/>
            </w:trPr>
          </w:trPrChange>
        </w:trPr>
        <w:tc>
          <w:tcPr>
            <w:tcW w:w="1305" w:type="dxa"/>
            <w:vMerge w:val="restart"/>
            <w:shd w:val="clear" w:color="auto" w:fill="A2C4C9"/>
            <w:tcMar>
              <w:top w:w="100" w:type="dxa"/>
              <w:left w:w="100" w:type="dxa"/>
              <w:bottom w:w="100" w:type="dxa"/>
              <w:right w:w="100" w:type="dxa"/>
            </w:tcMar>
            <w:vAlign w:val="center"/>
            <w:tcPrChange w:id="10" w:author="Duc Nguyen Hong" w:date="2023-06-20T16:28:00Z">
              <w:tcPr>
                <w:tcW w:w="1305" w:type="dxa"/>
                <w:vMerge w:val="restart"/>
                <w:shd w:val="clear" w:color="auto" w:fill="A2C4C9"/>
                <w:tcMar>
                  <w:top w:w="100" w:type="dxa"/>
                  <w:left w:w="100" w:type="dxa"/>
                  <w:bottom w:w="100" w:type="dxa"/>
                  <w:right w:w="100" w:type="dxa"/>
                </w:tcMar>
                <w:vAlign w:val="center"/>
              </w:tcPr>
            </w:tcPrChange>
          </w:tcPr>
          <w:p w14:paraId="1424B038" w14:textId="07C42697" w:rsidR="00294E2F" w:rsidRDefault="00294E2F" w:rsidP="00A055A1">
            <w:pPr>
              <w:widowControl w:val="0"/>
              <w:pBdr>
                <w:top w:val="nil"/>
                <w:left w:val="nil"/>
                <w:bottom w:val="nil"/>
                <w:right w:val="nil"/>
                <w:between w:val="nil"/>
              </w:pBdr>
              <w:jc w:val="center"/>
              <w:rPr>
                <w:b/>
              </w:rPr>
            </w:pPr>
            <w:r>
              <w:rPr>
                <w:b/>
              </w:rPr>
              <w:t>3</w:t>
            </w:r>
          </w:p>
        </w:tc>
        <w:tc>
          <w:tcPr>
            <w:tcW w:w="5445" w:type="dxa"/>
            <w:shd w:val="clear" w:color="auto" w:fill="A2C4C9"/>
            <w:tcMar>
              <w:top w:w="100" w:type="dxa"/>
              <w:left w:w="100" w:type="dxa"/>
              <w:bottom w:w="100" w:type="dxa"/>
              <w:right w:w="100" w:type="dxa"/>
            </w:tcMar>
            <w:tcPrChange w:id="11" w:author="Duc Nguyen Hong" w:date="2023-06-20T16:28:00Z">
              <w:tcPr>
                <w:tcW w:w="5445" w:type="dxa"/>
                <w:shd w:val="clear" w:color="auto" w:fill="A2C4C9"/>
                <w:tcMar>
                  <w:top w:w="100" w:type="dxa"/>
                  <w:left w:w="100" w:type="dxa"/>
                  <w:bottom w:w="100" w:type="dxa"/>
                  <w:right w:w="100" w:type="dxa"/>
                </w:tcMar>
              </w:tcPr>
            </w:tcPrChange>
          </w:tcPr>
          <w:p w14:paraId="5E89150B" w14:textId="2D77B5B9" w:rsidR="00294E2F" w:rsidRDefault="00294E2F" w:rsidP="00A055A1">
            <w:pPr>
              <w:rPr>
                <w:b/>
              </w:rPr>
            </w:pPr>
            <w:r>
              <w:rPr>
                <w:b/>
              </w:rPr>
              <w:t xml:space="preserve">Modeling </w:t>
            </w:r>
            <w:r w:rsidR="0077339F">
              <w:rPr>
                <w:b/>
              </w:rPr>
              <w:t>&amp;</w:t>
            </w:r>
            <w:r>
              <w:rPr>
                <w:b/>
              </w:rPr>
              <w:t xml:space="preserve"> Validation</w:t>
            </w:r>
            <w:r w:rsidR="0077339F">
              <w:rPr>
                <w:b/>
              </w:rPr>
              <w:t xml:space="preserve"> </w:t>
            </w:r>
            <w:del w:id="12" w:author="Duc Nguyen Hong" w:date="2023-06-20T16:28:00Z">
              <w:r w:rsidR="0077339F" w:rsidDel="006324FE">
                <w:rPr>
                  <w:b/>
                </w:rPr>
                <w:delText>along with</w:delText>
              </w:r>
            </w:del>
            <w:ins w:id="13" w:author="Duc Nguyen Hong" w:date="2023-06-20T16:28:00Z">
              <w:r w:rsidR="006324FE">
                <w:rPr>
                  <w:b/>
                </w:rPr>
                <w:t>and</w:t>
              </w:r>
            </w:ins>
            <w:r w:rsidR="0077339F">
              <w:rPr>
                <w:b/>
              </w:rPr>
              <w:t xml:space="preserve"> Project Progress Write-up</w:t>
            </w:r>
          </w:p>
        </w:tc>
        <w:tc>
          <w:tcPr>
            <w:tcW w:w="2790" w:type="dxa"/>
            <w:shd w:val="clear" w:color="auto" w:fill="A2C4C9"/>
            <w:tcMar>
              <w:top w:w="100" w:type="dxa"/>
              <w:left w:w="100" w:type="dxa"/>
              <w:bottom w:w="100" w:type="dxa"/>
              <w:right w:w="100" w:type="dxa"/>
            </w:tcMar>
            <w:vAlign w:val="center"/>
            <w:tcPrChange w:id="14" w:author="Duc Nguyen Hong" w:date="2023-06-20T16:28:00Z">
              <w:tcPr>
                <w:tcW w:w="2790" w:type="dxa"/>
                <w:shd w:val="clear" w:color="auto" w:fill="A2C4C9"/>
                <w:tcMar>
                  <w:top w:w="100" w:type="dxa"/>
                  <w:left w:w="100" w:type="dxa"/>
                  <w:bottom w:w="100" w:type="dxa"/>
                  <w:right w:w="100" w:type="dxa"/>
                </w:tcMar>
                <w:vAlign w:val="center"/>
              </w:tcPr>
            </w:tcPrChange>
          </w:tcPr>
          <w:p w14:paraId="4BF92E22" w14:textId="26105F47" w:rsidR="00294E2F" w:rsidRDefault="00294E2F" w:rsidP="00A055A1">
            <w:pPr>
              <w:jc w:val="center"/>
              <w:rPr>
                <w:b/>
                <w:bCs/>
              </w:rPr>
            </w:pPr>
            <w:r>
              <w:rPr>
                <w:b/>
                <w:bCs/>
              </w:rPr>
              <w:t xml:space="preserve">July </w:t>
            </w:r>
            <w:r w:rsidR="0077339F">
              <w:rPr>
                <w:b/>
                <w:bCs/>
              </w:rPr>
              <w:t>0</w:t>
            </w:r>
            <w:r>
              <w:rPr>
                <w:b/>
                <w:bCs/>
              </w:rPr>
              <w:t xml:space="preserve">2 -&gt; July </w:t>
            </w:r>
            <w:r w:rsidR="0077339F">
              <w:rPr>
                <w:b/>
                <w:bCs/>
              </w:rPr>
              <w:t>0</w:t>
            </w:r>
            <w:r>
              <w:rPr>
                <w:b/>
                <w:bCs/>
              </w:rPr>
              <w:t>9</w:t>
            </w:r>
          </w:p>
        </w:tc>
      </w:tr>
      <w:tr w:rsidR="00294E2F" w:rsidRPr="00151AD5" w14:paraId="68AC419F" w14:textId="77777777" w:rsidTr="002736FB">
        <w:trPr>
          <w:trHeight w:val="420"/>
          <w:tblHeader/>
          <w:jc w:val="center"/>
        </w:trPr>
        <w:tc>
          <w:tcPr>
            <w:tcW w:w="1305" w:type="dxa"/>
            <w:vMerge/>
            <w:shd w:val="clear" w:color="auto" w:fill="A2C4C9"/>
            <w:tcMar>
              <w:top w:w="100" w:type="dxa"/>
              <w:left w:w="100" w:type="dxa"/>
              <w:bottom w:w="100" w:type="dxa"/>
              <w:right w:w="100" w:type="dxa"/>
            </w:tcMar>
            <w:vAlign w:val="center"/>
          </w:tcPr>
          <w:p w14:paraId="43FE2909" w14:textId="306AAEE4" w:rsidR="00294E2F" w:rsidRDefault="00294E2F" w:rsidP="00A055A1">
            <w:pPr>
              <w:widowControl w:val="0"/>
              <w:pBdr>
                <w:top w:val="nil"/>
                <w:left w:val="nil"/>
                <w:bottom w:val="nil"/>
                <w:right w:val="nil"/>
                <w:between w:val="nil"/>
              </w:pBdr>
              <w:jc w:val="center"/>
            </w:pPr>
          </w:p>
        </w:tc>
        <w:tc>
          <w:tcPr>
            <w:tcW w:w="5445" w:type="dxa"/>
            <w:shd w:val="clear" w:color="auto" w:fill="A2C4C9"/>
            <w:tcMar>
              <w:top w:w="100" w:type="dxa"/>
              <w:left w:w="100" w:type="dxa"/>
              <w:bottom w:w="100" w:type="dxa"/>
              <w:right w:w="100" w:type="dxa"/>
            </w:tcMar>
          </w:tcPr>
          <w:p w14:paraId="08791796" w14:textId="2FE8EB16" w:rsidR="00294E2F" w:rsidRDefault="00294E2F" w:rsidP="00A055A1">
            <w:pPr>
              <w:rPr>
                <w:b/>
              </w:rPr>
            </w:pPr>
            <w:r>
              <w:rPr>
                <w:b/>
              </w:rPr>
              <w:t xml:space="preserve">Project Progress Report </w:t>
            </w:r>
            <w:r w:rsidR="0089521E">
              <w:rPr>
                <w:b/>
              </w:rPr>
              <w:t>Submission</w:t>
            </w:r>
          </w:p>
        </w:tc>
        <w:tc>
          <w:tcPr>
            <w:tcW w:w="2790" w:type="dxa"/>
            <w:shd w:val="clear" w:color="auto" w:fill="A2C4C9"/>
            <w:tcMar>
              <w:top w:w="100" w:type="dxa"/>
              <w:left w:w="100" w:type="dxa"/>
              <w:bottom w:w="100" w:type="dxa"/>
              <w:right w:w="100" w:type="dxa"/>
            </w:tcMar>
            <w:vAlign w:val="center"/>
          </w:tcPr>
          <w:p w14:paraId="288A9CC0" w14:textId="5D23EF2C" w:rsidR="00294E2F" w:rsidRPr="00151AD5" w:rsidRDefault="00294E2F" w:rsidP="00A055A1">
            <w:pPr>
              <w:jc w:val="center"/>
              <w:rPr>
                <w:b/>
                <w:bCs/>
              </w:rPr>
            </w:pPr>
            <w:r>
              <w:rPr>
                <w:b/>
                <w:bCs/>
              </w:rPr>
              <w:t>J</w:t>
            </w:r>
            <w:r w:rsidRPr="00151AD5">
              <w:rPr>
                <w:b/>
                <w:bCs/>
              </w:rPr>
              <w:t xml:space="preserve">uly </w:t>
            </w:r>
            <w:r w:rsidR="0077339F">
              <w:rPr>
                <w:b/>
                <w:bCs/>
              </w:rPr>
              <w:t>0</w:t>
            </w:r>
            <w:r>
              <w:rPr>
                <w:b/>
                <w:bCs/>
              </w:rPr>
              <w:t>9</w:t>
            </w:r>
          </w:p>
        </w:tc>
      </w:tr>
      <w:tr w:rsidR="002736FB" w:rsidRPr="00151AD5" w14:paraId="12E77E7C" w14:textId="77777777" w:rsidTr="002736FB">
        <w:trPr>
          <w:trHeight w:val="357"/>
          <w:jc w:val="center"/>
        </w:trPr>
        <w:tc>
          <w:tcPr>
            <w:tcW w:w="1305" w:type="dxa"/>
            <w:vMerge w:val="restart"/>
            <w:shd w:val="clear" w:color="auto" w:fill="F9CB9C"/>
            <w:tcMar>
              <w:top w:w="100" w:type="dxa"/>
              <w:left w:w="100" w:type="dxa"/>
              <w:bottom w:w="100" w:type="dxa"/>
              <w:right w:w="100" w:type="dxa"/>
            </w:tcMar>
            <w:vAlign w:val="center"/>
          </w:tcPr>
          <w:p w14:paraId="49672349" w14:textId="2B052BA8" w:rsidR="002736FB" w:rsidRDefault="002736FB" w:rsidP="00A055A1">
            <w:pPr>
              <w:widowControl w:val="0"/>
              <w:pBdr>
                <w:top w:val="nil"/>
                <w:left w:val="nil"/>
                <w:bottom w:val="nil"/>
                <w:right w:val="nil"/>
                <w:between w:val="nil"/>
              </w:pBdr>
              <w:jc w:val="center"/>
              <w:rPr>
                <w:b/>
              </w:rPr>
            </w:pPr>
            <w:r>
              <w:rPr>
                <w:b/>
              </w:rPr>
              <w:t>4</w:t>
            </w:r>
          </w:p>
        </w:tc>
        <w:tc>
          <w:tcPr>
            <w:tcW w:w="5445" w:type="dxa"/>
            <w:shd w:val="clear" w:color="auto" w:fill="F9CB9C"/>
            <w:tcMar>
              <w:top w:w="100" w:type="dxa"/>
              <w:left w:w="100" w:type="dxa"/>
              <w:bottom w:w="100" w:type="dxa"/>
              <w:right w:w="100" w:type="dxa"/>
            </w:tcMar>
          </w:tcPr>
          <w:p w14:paraId="14C17E5D" w14:textId="3E33619A" w:rsidR="002736FB" w:rsidRDefault="002736FB" w:rsidP="00A055A1">
            <w:pPr>
              <w:rPr>
                <w:b/>
              </w:rPr>
            </w:pPr>
            <w:r>
              <w:rPr>
                <w:b/>
              </w:rPr>
              <w:t xml:space="preserve">Final Report Write-up and </w:t>
            </w:r>
            <w:del w:id="15" w:author="Duc Nguyen Hong" w:date="2023-06-20T16:08:00Z">
              <w:r w:rsidDel="00636966">
                <w:rPr>
                  <w:b/>
                </w:rPr>
                <w:delText>Github</w:delText>
              </w:r>
            </w:del>
            <w:ins w:id="16" w:author="Duc Nguyen Hong" w:date="2023-06-20T16:08:00Z">
              <w:r w:rsidR="00636966">
                <w:rPr>
                  <w:b/>
                </w:rPr>
                <w:t>GitHub</w:t>
              </w:r>
            </w:ins>
            <w:r>
              <w:rPr>
                <w:b/>
              </w:rPr>
              <w:t xml:space="preserve"> Repo Finalization</w:t>
            </w:r>
          </w:p>
        </w:tc>
        <w:tc>
          <w:tcPr>
            <w:tcW w:w="2790" w:type="dxa"/>
            <w:shd w:val="clear" w:color="auto" w:fill="F9CB9C"/>
            <w:tcMar>
              <w:top w:w="100" w:type="dxa"/>
              <w:left w:w="100" w:type="dxa"/>
              <w:bottom w:w="100" w:type="dxa"/>
              <w:right w:w="100" w:type="dxa"/>
            </w:tcMar>
            <w:vAlign w:val="center"/>
          </w:tcPr>
          <w:p w14:paraId="5E197D44" w14:textId="469B56A8" w:rsidR="002736FB" w:rsidRPr="00151AD5" w:rsidRDefault="002736FB" w:rsidP="00A055A1">
            <w:pPr>
              <w:jc w:val="center"/>
              <w:rPr>
                <w:b/>
                <w:bCs/>
              </w:rPr>
            </w:pPr>
            <w:r>
              <w:rPr>
                <w:b/>
                <w:bCs/>
              </w:rPr>
              <w:t xml:space="preserve">July </w:t>
            </w:r>
            <w:r w:rsidR="0077339F">
              <w:rPr>
                <w:b/>
                <w:bCs/>
              </w:rPr>
              <w:t>0</w:t>
            </w:r>
            <w:r>
              <w:rPr>
                <w:b/>
                <w:bCs/>
              </w:rPr>
              <w:t>9 -&gt; July 20</w:t>
            </w:r>
          </w:p>
        </w:tc>
      </w:tr>
      <w:tr w:rsidR="002736FB" w:rsidRPr="00151AD5" w14:paraId="5C37E1E6" w14:textId="77777777" w:rsidTr="002736FB">
        <w:trPr>
          <w:trHeight w:val="357"/>
          <w:jc w:val="center"/>
        </w:trPr>
        <w:tc>
          <w:tcPr>
            <w:tcW w:w="1305" w:type="dxa"/>
            <w:vMerge/>
            <w:shd w:val="clear" w:color="auto" w:fill="F9CB9C"/>
            <w:tcMar>
              <w:top w:w="100" w:type="dxa"/>
              <w:left w:w="100" w:type="dxa"/>
              <w:bottom w:w="100" w:type="dxa"/>
              <w:right w:w="100" w:type="dxa"/>
            </w:tcMar>
            <w:vAlign w:val="center"/>
          </w:tcPr>
          <w:p w14:paraId="335E62BB" w14:textId="0F5AD760" w:rsidR="002736FB" w:rsidRDefault="002736FB" w:rsidP="00A055A1">
            <w:pPr>
              <w:widowControl w:val="0"/>
              <w:pBdr>
                <w:top w:val="nil"/>
                <w:left w:val="nil"/>
                <w:bottom w:val="nil"/>
                <w:right w:val="nil"/>
                <w:between w:val="nil"/>
              </w:pBdr>
              <w:jc w:val="center"/>
              <w:rPr>
                <w:b/>
              </w:rPr>
            </w:pPr>
          </w:p>
        </w:tc>
        <w:tc>
          <w:tcPr>
            <w:tcW w:w="5445" w:type="dxa"/>
            <w:shd w:val="clear" w:color="auto" w:fill="F9CB9C"/>
            <w:tcMar>
              <w:top w:w="100" w:type="dxa"/>
              <w:left w:w="100" w:type="dxa"/>
              <w:bottom w:w="100" w:type="dxa"/>
              <w:right w:w="100" w:type="dxa"/>
            </w:tcMar>
          </w:tcPr>
          <w:p w14:paraId="46FE5DF9" w14:textId="7399F29D" w:rsidR="002736FB" w:rsidRDefault="002736FB" w:rsidP="00A055A1">
            <w:pPr>
              <w:rPr>
                <w:b/>
              </w:rPr>
            </w:pPr>
            <w:r>
              <w:rPr>
                <w:b/>
              </w:rPr>
              <w:t>Final Report Submission</w:t>
            </w:r>
          </w:p>
        </w:tc>
        <w:tc>
          <w:tcPr>
            <w:tcW w:w="2790" w:type="dxa"/>
            <w:shd w:val="clear" w:color="auto" w:fill="F9CB9C"/>
            <w:tcMar>
              <w:top w:w="100" w:type="dxa"/>
              <w:left w:w="100" w:type="dxa"/>
              <w:bottom w:w="100" w:type="dxa"/>
              <w:right w:w="100" w:type="dxa"/>
            </w:tcMar>
            <w:vAlign w:val="center"/>
          </w:tcPr>
          <w:p w14:paraId="27680295" w14:textId="260C91E8" w:rsidR="002736FB" w:rsidRPr="00151AD5" w:rsidRDefault="002736FB" w:rsidP="00A055A1">
            <w:pPr>
              <w:jc w:val="center"/>
              <w:rPr>
                <w:b/>
                <w:bCs/>
              </w:rPr>
            </w:pPr>
            <w:r w:rsidRPr="00151AD5">
              <w:rPr>
                <w:b/>
                <w:bCs/>
              </w:rPr>
              <w:t>July 20</w:t>
            </w:r>
          </w:p>
        </w:tc>
      </w:tr>
      <w:tr w:rsidR="002736FB" w14:paraId="0A695348" w14:textId="77777777" w:rsidTr="002736FB">
        <w:trPr>
          <w:trHeight w:val="231"/>
          <w:jc w:val="center"/>
        </w:trPr>
        <w:tc>
          <w:tcPr>
            <w:tcW w:w="1305" w:type="dxa"/>
            <w:vMerge/>
            <w:shd w:val="clear" w:color="auto" w:fill="F9CB9C"/>
            <w:tcMar>
              <w:top w:w="100" w:type="dxa"/>
              <w:left w:w="100" w:type="dxa"/>
              <w:bottom w:w="100" w:type="dxa"/>
              <w:right w:w="100" w:type="dxa"/>
            </w:tcMar>
            <w:vAlign w:val="center"/>
          </w:tcPr>
          <w:p w14:paraId="66E2113D" w14:textId="77777777" w:rsidR="002736FB" w:rsidRDefault="002736FB" w:rsidP="00A055A1">
            <w:pPr>
              <w:widowControl w:val="0"/>
              <w:pBdr>
                <w:top w:val="nil"/>
                <w:left w:val="nil"/>
                <w:bottom w:val="nil"/>
                <w:right w:val="nil"/>
                <w:between w:val="nil"/>
              </w:pBdr>
            </w:pPr>
          </w:p>
        </w:tc>
        <w:tc>
          <w:tcPr>
            <w:tcW w:w="5445" w:type="dxa"/>
            <w:shd w:val="clear" w:color="auto" w:fill="F9CB9C"/>
            <w:tcMar>
              <w:top w:w="100" w:type="dxa"/>
              <w:left w:w="100" w:type="dxa"/>
              <w:bottom w:w="100" w:type="dxa"/>
              <w:right w:w="100" w:type="dxa"/>
            </w:tcMar>
          </w:tcPr>
          <w:p w14:paraId="09BC4574" w14:textId="2EE30791" w:rsidR="002736FB" w:rsidRDefault="002736FB" w:rsidP="00A055A1">
            <w:pPr>
              <w:rPr>
                <w:b/>
              </w:rPr>
            </w:pPr>
            <w:r>
              <w:rPr>
                <w:b/>
              </w:rPr>
              <w:t>Final Presentation Video</w:t>
            </w:r>
          </w:p>
        </w:tc>
        <w:tc>
          <w:tcPr>
            <w:tcW w:w="2790" w:type="dxa"/>
            <w:shd w:val="clear" w:color="auto" w:fill="F9CB9C"/>
            <w:tcMar>
              <w:top w:w="100" w:type="dxa"/>
              <w:left w:w="100" w:type="dxa"/>
              <w:bottom w:w="100" w:type="dxa"/>
              <w:right w:w="100" w:type="dxa"/>
            </w:tcMar>
            <w:vAlign w:val="center"/>
          </w:tcPr>
          <w:p w14:paraId="16C12306" w14:textId="4B462C79" w:rsidR="002736FB" w:rsidRDefault="002736FB" w:rsidP="00A055A1">
            <w:pPr>
              <w:jc w:val="center"/>
              <w:rPr>
                <w:b/>
              </w:rPr>
            </w:pPr>
            <w:r>
              <w:rPr>
                <w:b/>
              </w:rPr>
              <w:t>July 23</w:t>
            </w:r>
          </w:p>
        </w:tc>
      </w:tr>
      <w:tr w:rsidR="002367F0" w14:paraId="0D6FA902" w14:textId="77777777" w:rsidTr="002736FB">
        <w:trPr>
          <w:trHeight w:val="420"/>
          <w:jc w:val="center"/>
        </w:trPr>
        <w:tc>
          <w:tcPr>
            <w:tcW w:w="1305" w:type="dxa"/>
            <w:vMerge w:val="restart"/>
            <w:shd w:val="clear" w:color="auto" w:fill="D9D2E9"/>
            <w:tcMar>
              <w:top w:w="100" w:type="dxa"/>
              <w:left w:w="100" w:type="dxa"/>
              <w:bottom w:w="100" w:type="dxa"/>
              <w:right w:w="100" w:type="dxa"/>
            </w:tcMar>
            <w:vAlign w:val="center"/>
          </w:tcPr>
          <w:p w14:paraId="38422643" w14:textId="77777777" w:rsidR="002367F0" w:rsidRDefault="002367F0" w:rsidP="00A055A1">
            <w:pPr>
              <w:widowControl w:val="0"/>
              <w:pBdr>
                <w:top w:val="nil"/>
                <w:left w:val="nil"/>
                <w:bottom w:val="nil"/>
                <w:right w:val="nil"/>
                <w:between w:val="nil"/>
              </w:pBdr>
              <w:jc w:val="center"/>
              <w:rPr>
                <w:b/>
              </w:rPr>
            </w:pPr>
            <w:r>
              <w:rPr>
                <w:b/>
              </w:rPr>
              <w:t>5</w:t>
            </w:r>
          </w:p>
        </w:tc>
        <w:tc>
          <w:tcPr>
            <w:tcW w:w="5445" w:type="dxa"/>
            <w:shd w:val="clear" w:color="auto" w:fill="D9D2E9"/>
            <w:tcMar>
              <w:top w:w="100" w:type="dxa"/>
              <w:left w:w="100" w:type="dxa"/>
              <w:bottom w:w="100" w:type="dxa"/>
              <w:right w:w="100" w:type="dxa"/>
            </w:tcMar>
          </w:tcPr>
          <w:p w14:paraId="5CC2AE0E" w14:textId="77777777" w:rsidR="002367F0" w:rsidRDefault="002367F0" w:rsidP="00A055A1">
            <w:pPr>
              <w:rPr>
                <w:b/>
              </w:rPr>
            </w:pPr>
            <w:r>
              <w:rPr>
                <w:b/>
              </w:rPr>
              <w:t>Peer Review:  Out-of-Group Final Video Presentation </w:t>
            </w:r>
          </w:p>
        </w:tc>
        <w:tc>
          <w:tcPr>
            <w:tcW w:w="2790" w:type="dxa"/>
            <w:shd w:val="clear" w:color="auto" w:fill="D9D2E9"/>
            <w:tcMar>
              <w:top w:w="100" w:type="dxa"/>
              <w:left w:w="100" w:type="dxa"/>
              <w:bottom w:w="100" w:type="dxa"/>
              <w:right w:w="100" w:type="dxa"/>
            </w:tcMar>
            <w:vAlign w:val="center"/>
          </w:tcPr>
          <w:p w14:paraId="339C477F" w14:textId="06ED0548" w:rsidR="002367F0" w:rsidRDefault="002367F0" w:rsidP="00A055A1">
            <w:pPr>
              <w:jc w:val="center"/>
              <w:rPr>
                <w:b/>
              </w:rPr>
            </w:pPr>
            <w:r>
              <w:rPr>
                <w:b/>
              </w:rPr>
              <w:t>July 28</w:t>
            </w:r>
          </w:p>
        </w:tc>
      </w:tr>
      <w:tr w:rsidR="002367F0" w14:paraId="340C8652" w14:textId="77777777" w:rsidTr="002736FB">
        <w:trPr>
          <w:trHeight w:val="393"/>
          <w:jc w:val="center"/>
        </w:trPr>
        <w:tc>
          <w:tcPr>
            <w:tcW w:w="1305" w:type="dxa"/>
            <w:vMerge/>
            <w:shd w:val="clear" w:color="auto" w:fill="D9D2E9"/>
            <w:tcMar>
              <w:top w:w="100" w:type="dxa"/>
              <w:left w:w="100" w:type="dxa"/>
              <w:bottom w:w="100" w:type="dxa"/>
              <w:right w:w="100" w:type="dxa"/>
            </w:tcMar>
            <w:vAlign w:val="center"/>
          </w:tcPr>
          <w:p w14:paraId="0FB36B5A" w14:textId="77777777" w:rsidR="002367F0" w:rsidRDefault="002367F0" w:rsidP="00A055A1">
            <w:pPr>
              <w:widowControl w:val="0"/>
              <w:pBdr>
                <w:top w:val="nil"/>
                <w:left w:val="nil"/>
                <w:bottom w:val="nil"/>
                <w:right w:val="nil"/>
                <w:between w:val="nil"/>
              </w:pBdr>
            </w:pPr>
          </w:p>
        </w:tc>
        <w:tc>
          <w:tcPr>
            <w:tcW w:w="5445" w:type="dxa"/>
            <w:shd w:val="clear" w:color="auto" w:fill="D9D2E9"/>
            <w:tcMar>
              <w:top w:w="100" w:type="dxa"/>
              <w:left w:w="100" w:type="dxa"/>
              <w:bottom w:w="100" w:type="dxa"/>
              <w:right w:w="100" w:type="dxa"/>
            </w:tcMar>
          </w:tcPr>
          <w:p w14:paraId="712A02F4" w14:textId="77777777" w:rsidR="002367F0" w:rsidRDefault="002367F0" w:rsidP="00A055A1">
            <w:pPr>
              <w:rPr>
                <w:b/>
              </w:rPr>
            </w:pPr>
            <w:r>
              <w:rPr>
                <w:b/>
              </w:rPr>
              <w:t>Peer Review: Within-Group Performance Evaluation</w:t>
            </w:r>
          </w:p>
        </w:tc>
        <w:tc>
          <w:tcPr>
            <w:tcW w:w="2790" w:type="dxa"/>
            <w:shd w:val="clear" w:color="auto" w:fill="D9D2E9"/>
            <w:tcMar>
              <w:top w:w="100" w:type="dxa"/>
              <w:left w:w="100" w:type="dxa"/>
              <w:bottom w:w="100" w:type="dxa"/>
              <w:right w:w="100" w:type="dxa"/>
            </w:tcMar>
            <w:vAlign w:val="center"/>
          </w:tcPr>
          <w:p w14:paraId="73C051BC" w14:textId="15C93CC1" w:rsidR="002367F0" w:rsidRDefault="002367F0" w:rsidP="00A055A1">
            <w:pPr>
              <w:jc w:val="center"/>
              <w:rPr>
                <w:b/>
              </w:rPr>
            </w:pPr>
            <w:r>
              <w:rPr>
                <w:b/>
              </w:rPr>
              <w:t>July 28</w:t>
            </w:r>
          </w:p>
        </w:tc>
      </w:tr>
    </w:tbl>
    <w:p w14:paraId="370B25E4" w14:textId="27A864F7" w:rsidR="369FA3A0" w:rsidRDefault="369FA3A0" w:rsidP="369FA3A0">
      <w:pPr>
        <w:rPr>
          <w:rFonts w:eastAsiaTheme="minorEastAsia"/>
          <w:b/>
          <w:bCs/>
          <w:sz w:val="24"/>
          <w:szCs w:val="24"/>
        </w:rPr>
      </w:pPr>
    </w:p>
    <w:sectPr w:rsidR="369FA3A0">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CD20E" w14:textId="77777777" w:rsidR="006C48A0" w:rsidRDefault="006C48A0" w:rsidP="00CB4B91">
      <w:pPr>
        <w:spacing w:after="0" w:line="240" w:lineRule="auto"/>
      </w:pPr>
      <w:r>
        <w:separator/>
      </w:r>
    </w:p>
  </w:endnote>
  <w:endnote w:type="continuationSeparator" w:id="0">
    <w:p w14:paraId="25766726" w14:textId="77777777" w:rsidR="006C48A0" w:rsidRDefault="006C48A0" w:rsidP="00CB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0030AE" w14:paraId="095279AE" w14:textId="77777777" w:rsidTr="6B0030AE">
      <w:trPr>
        <w:trHeight w:val="300"/>
      </w:trPr>
      <w:tc>
        <w:tcPr>
          <w:tcW w:w="3600" w:type="dxa"/>
        </w:tcPr>
        <w:p w14:paraId="4E599AEE" w14:textId="4129110C" w:rsidR="6B0030AE" w:rsidRDefault="6B0030AE" w:rsidP="6B0030AE">
          <w:pPr>
            <w:pStyle w:val="Header"/>
            <w:ind w:left="-115"/>
          </w:pPr>
        </w:p>
      </w:tc>
      <w:tc>
        <w:tcPr>
          <w:tcW w:w="3600" w:type="dxa"/>
        </w:tcPr>
        <w:p w14:paraId="08D8F5D5" w14:textId="5C774DEE" w:rsidR="6B0030AE" w:rsidRDefault="6B0030AE" w:rsidP="6B0030AE">
          <w:pPr>
            <w:pStyle w:val="Header"/>
            <w:jc w:val="center"/>
          </w:pPr>
        </w:p>
      </w:tc>
      <w:tc>
        <w:tcPr>
          <w:tcW w:w="3600" w:type="dxa"/>
        </w:tcPr>
        <w:p w14:paraId="4A6A58C9" w14:textId="0A6B6565" w:rsidR="6B0030AE" w:rsidRDefault="6B0030AE" w:rsidP="6B0030AE">
          <w:pPr>
            <w:pStyle w:val="Header"/>
            <w:ind w:right="-115"/>
            <w:jc w:val="right"/>
          </w:pPr>
        </w:p>
      </w:tc>
    </w:tr>
  </w:tbl>
  <w:p w14:paraId="6E0A5C4B" w14:textId="451237D6" w:rsidR="6B0030AE" w:rsidRDefault="6B0030AE" w:rsidP="6B003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42EC" w14:textId="77777777" w:rsidR="006C48A0" w:rsidRDefault="006C48A0" w:rsidP="00CB4B91">
      <w:pPr>
        <w:spacing w:after="0" w:line="240" w:lineRule="auto"/>
      </w:pPr>
      <w:r>
        <w:separator/>
      </w:r>
    </w:p>
  </w:footnote>
  <w:footnote w:type="continuationSeparator" w:id="0">
    <w:p w14:paraId="1DFF0EDB" w14:textId="77777777" w:rsidR="006C48A0" w:rsidRDefault="006C48A0" w:rsidP="00CB4B91">
      <w:pPr>
        <w:spacing w:after="0" w:line="240" w:lineRule="auto"/>
      </w:pPr>
      <w:r>
        <w:continuationSeparator/>
      </w:r>
    </w:p>
  </w:footnote>
  <w:footnote w:id="1">
    <w:p w14:paraId="6D6680C2" w14:textId="77777777" w:rsidR="00583133" w:rsidRPr="00067EA2" w:rsidRDefault="00583133" w:rsidP="00583133">
      <w:pPr>
        <w:rPr>
          <w:rFonts w:eastAsiaTheme="minorEastAsia"/>
          <w:sz w:val="18"/>
          <w:szCs w:val="18"/>
        </w:rPr>
      </w:pPr>
      <w:r w:rsidRPr="00067EA2">
        <w:rPr>
          <w:rStyle w:val="FootnoteReference"/>
          <w:sz w:val="18"/>
          <w:szCs w:val="18"/>
        </w:rPr>
        <w:footnoteRef/>
      </w:r>
      <w:r w:rsidRPr="00067EA2">
        <w:rPr>
          <w:sz w:val="18"/>
          <w:szCs w:val="18"/>
        </w:rPr>
        <w:t xml:space="preserve"> </w:t>
      </w:r>
      <w:proofErr w:type="spellStart"/>
      <w:r w:rsidRPr="00067EA2">
        <w:rPr>
          <w:rFonts w:eastAsiaTheme="minorEastAsia"/>
          <w:sz w:val="18"/>
          <w:szCs w:val="18"/>
        </w:rPr>
        <w:t>Totalisator</w:t>
      </w:r>
      <w:proofErr w:type="spellEnd"/>
      <w:r w:rsidRPr="00067EA2">
        <w:rPr>
          <w:rFonts w:eastAsiaTheme="minorEastAsia"/>
          <w:sz w:val="18"/>
          <w:szCs w:val="18"/>
        </w:rPr>
        <w:t xml:space="preserve"> Agency Board (commonly known as the TAB), which was a body created in 1961 as a result of the 1959 Royal Commission into off course betting.</w:t>
      </w:r>
    </w:p>
    <w:p w14:paraId="106688B7" w14:textId="77777777" w:rsidR="00583133" w:rsidRDefault="00583133" w:rsidP="00583133">
      <w:pPr>
        <w:pStyle w:val="FootnoteText"/>
      </w:pPr>
    </w:p>
  </w:footnote>
  <w:footnote w:id="2">
    <w:p w14:paraId="27CCCC98" w14:textId="4E734F63" w:rsidR="007A11BE" w:rsidRPr="00067EA2" w:rsidRDefault="007A11BE" w:rsidP="007A11BE">
      <w:pPr>
        <w:spacing w:after="0"/>
        <w:rPr>
          <w:rFonts w:eastAsiaTheme="minorEastAsia"/>
          <w:sz w:val="18"/>
          <w:szCs w:val="18"/>
        </w:rPr>
      </w:pPr>
      <w:r>
        <w:rPr>
          <w:rStyle w:val="FootnoteReference"/>
        </w:rPr>
        <w:footnoteRef/>
      </w:r>
      <w:r>
        <w:t xml:space="preserve"> TAB allows users to participate in both </w:t>
      </w:r>
      <w:hyperlink r:id="rId1" w:history="1">
        <w:r>
          <w:rPr>
            <w:rStyle w:val="Hyperlink"/>
            <w:rFonts w:eastAsiaTheme="minorEastAsia"/>
            <w:sz w:val="18"/>
            <w:szCs w:val="18"/>
          </w:rPr>
          <w:t>Fixed Odds Betting</w:t>
        </w:r>
      </w:hyperlink>
      <w:r w:rsidRPr="00067EA2">
        <w:rPr>
          <w:rFonts w:eastAsiaTheme="minorEastAsia"/>
          <w:sz w:val="18"/>
          <w:szCs w:val="18"/>
        </w:rPr>
        <w:t xml:space="preserve"> </w:t>
      </w:r>
      <w:r>
        <w:rPr>
          <w:rFonts w:eastAsiaTheme="minorEastAsia"/>
          <w:sz w:val="18"/>
          <w:szCs w:val="18"/>
        </w:rPr>
        <w:t xml:space="preserve">and </w:t>
      </w:r>
      <w:hyperlink r:id="rId2" w:history="1">
        <w:r>
          <w:rPr>
            <w:rStyle w:val="Hyperlink"/>
            <w:rFonts w:eastAsiaTheme="minorEastAsia"/>
            <w:sz w:val="18"/>
            <w:szCs w:val="18"/>
          </w:rPr>
          <w:t>Parimutuel Betting</w:t>
        </w:r>
      </w:hyperlink>
    </w:p>
    <w:p w14:paraId="52A48715" w14:textId="76D1B7BC" w:rsidR="007A11BE" w:rsidRDefault="007A11B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0030AE" w14:paraId="1C99250E" w14:textId="77777777" w:rsidTr="6B0030AE">
      <w:trPr>
        <w:trHeight w:val="300"/>
      </w:trPr>
      <w:tc>
        <w:tcPr>
          <w:tcW w:w="3600" w:type="dxa"/>
        </w:tcPr>
        <w:p w14:paraId="1624647D" w14:textId="4CC3AB8D" w:rsidR="6B0030AE" w:rsidRDefault="6B0030AE" w:rsidP="6B0030AE">
          <w:pPr>
            <w:pStyle w:val="Header"/>
            <w:ind w:left="-115"/>
          </w:pPr>
        </w:p>
      </w:tc>
      <w:tc>
        <w:tcPr>
          <w:tcW w:w="3600" w:type="dxa"/>
        </w:tcPr>
        <w:p w14:paraId="44120779" w14:textId="62244E25" w:rsidR="6B0030AE" w:rsidRDefault="6B0030AE" w:rsidP="6B0030AE">
          <w:pPr>
            <w:pStyle w:val="Header"/>
            <w:jc w:val="center"/>
          </w:pPr>
        </w:p>
      </w:tc>
      <w:tc>
        <w:tcPr>
          <w:tcW w:w="3600" w:type="dxa"/>
        </w:tcPr>
        <w:p w14:paraId="1101CD78" w14:textId="5B2E0805" w:rsidR="6B0030AE" w:rsidRDefault="6B0030AE" w:rsidP="6B0030AE">
          <w:pPr>
            <w:pStyle w:val="Header"/>
            <w:ind w:right="-115"/>
            <w:jc w:val="right"/>
          </w:pPr>
        </w:p>
      </w:tc>
    </w:tr>
  </w:tbl>
  <w:p w14:paraId="15F52F15" w14:textId="6F90FE7C" w:rsidR="6B0030AE" w:rsidRDefault="6B0030AE" w:rsidP="6B003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43D"/>
    <w:multiLevelType w:val="hybridMultilevel"/>
    <w:tmpl w:val="B7A49620"/>
    <w:lvl w:ilvl="0" w:tplc="8EB6417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0D736"/>
    <w:multiLevelType w:val="hybridMultilevel"/>
    <w:tmpl w:val="2FFE7A64"/>
    <w:lvl w:ilvl="0" w:tplc="C05AB2BE">
      <w:start w:val="1"/>
      <w:numFmt w:val="bullet"/>
      <w:lvlText w:val="-"/>
      <w:lvlJc w:val="left"/>
      <w:pPr>
        <w:ind w:left="360" w:hanging="360"/>
      </w:pPr>
      <w:rPr>
        <w:rFonts w:ascii="Calibri" w:hAnsi="Calibri" w:hint="default"/>
      </w:rPr>
    </w:lvl>
    <w:lvl w:ilvl="1" w:tplc="CF48846E">
      <w:start w:val="1"/>
      <w:numFmt w:val="bullet"/>
      <w:lvlText w:val="o"/>
      <w:lvlJc w:val="left"/>
      <w:pPr>
        <w:ind w:left="1080" w:hanging="360"/>
      </w:pPr>
      <w:rPr>
        <w:rFonts w:ascii="Courier New" w:hAnsi="Courier New" w:hint="default"/>
      </w:rPr>
    </w:lvl>
    <w:lvl w:ilvl="2" w:tplc="0C600F70">
      <w:start w:val="1"/>
      <w:numFmt w:val="bullet"/>
      <w:lvlText w:val=""/>
      <w:lvlJc w:val="left"/>
      <w:pPr>
        <w:ind w:left="1800" w:hanging="360"/>
      </w:pPr>
      <w:rPr>
        <w:rFonts w:ascii="Wingdings" w:hAnsi="Wingdings" w:hint="default"/>
      </w:rPr>
    </w:lvl>
    <w:lvl w:ilvl="3" w:tplc="A256628C">
      <w:start w:val="1"/>
      <w:numFmt w:val="bullet"/>
      <w:lvlText w:val=""/>
      <w:lvlJc w:val="left"/>
      <w:pPr>
        <w:ind w:left="2520" w:hanging="360"/>
      </w:pPr>
      <w:rPr>
        <w:rFonts w:ascii="Symbol" w:hAnsi="Symbol" w:hint="default"/>
      </w:rPr>
    </w:lvl>
    <w:lvl w:ilvl="4" w:tplc="06867EF6">
      <w:start w:val="1"/>
      <w:numFmt w:val="bullet"/>
      <w:lvlText w:val="o"/>
      <w:lvlJc w:val="left"/>
      <w:pPr>
        <w:ind w:left="3240" w:hanging="360"/>
      </w:pPr>
      <w:rPr>
        <w:rFonts w:ascii="Courier New" w:hAnsi="Courier New" w:hint="default"/>
      </w:rPr>
    </w:lvl>
    <w:lvl w:ilvl="5" w:tplc="384052E0">
      <w:start w:val="1"/>
      <w:numFmt w:val="bullet"/>
      <w:lvlText w:val=""/>
      <w:lvlJc w:val="left"/>
      <w:pPr>
        <w:ind w:left="3960" w:hanging="360"/>
      </w:pPr>
      <w:rPr>
        <w:rFonts w:ascii="Wingdings" w:hAnsi="Wingdings" w:hint="default"/>
      </w:rPr>
    </w:lvl>
    <w:lvl w:ilvl="6" w:tplc="B06CB872">
      <w:start w:val="1"/>
      <w:numFmt w:val="bullet"/>
      <w:lvlText w:val=""/>
      <w:lvlJc w:val="left"/>
      <w:pPr>
        <w:ind w:left="4680" w:hanging="360"/>
      </w:pPr>
      <w:rPr>
        <w:rFonts w:ascii="Symbol" w:hAnsi="Symbol" w:hint="default"/>
      </w:rPr>
    </w:lvl>
    <w:lvl w:ilvl="7" w:tplc="77324F74">
      <w:start w:val="1"/>
      <w:numFmt w:val="bullet"/>
      <w:lvlText w:val="o"/>
      <w:lvlJc w:val="left"/>
      <w:pPr>
        <w:ind w:left="5400" w:hanging="360"/>
      </w:pPr>
      <w:rPr>
        <w:rFonts w:ascii="Courier New" w:hAnsi="Courier New" w:hint="default"/>
      </w:rPr>
    </w:lvl>
    <w:lvl w:ilvl="8" w:tplc="6CDC9C0E">
      <w:start w:val="1"/>
      <w:numFmt w:val="bullet"/>
      <w:lvlText w:val=""/>
      <w:lvlJc w:val="left"/>
      <w:pPr>
        <w:ind w:left="6120" w:hanging="360"/>
      </w:pPr>
      <w:rPr>
        <w:rFonts w:ascii="Wingdings" w:hAnsi="Wingdings" w:hint="default"/>
      </w:rPr>
    </w:lvl>
  </w:abstractNum>
  <w:abstractNum w:abstractNumId="2" w15:restartNumberingAfterBreak="0">
    <w:nsid w:val="0F7C4865"/>
    <w:multiLevelType w:val="hybridMultilevel"/>
    <w:tmpl w:val="62D04040"/>
    <w:lvl w:ilvl="0" w:tplc="C7DE41E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5CD250"/>
    <w:multiLevelType w:val="hybridMultilevel"/>
    <w:tmpl w:val="974600D4"/>
    <w:lvl w:ilvl="0" w:tplc="15EA30E0">
      <w:start w:val="1"/>
      <w:numFmt w:val="bullet"/>
      <w:lvlText w:val="-"/>
      <w:lvlJc w:val="left"/>
      <w:pPr>
        <w:ind w:left="800" w:hanging="400"/>
      </w:pPr>
      <w:rPr>
        <w:rFonts w:ascii="Calibri" w:hAnsi="Calibri" w:hint="default"/>
      </w:rPr>
    </w:lvl>
    <w:lvl w:ilvl="1" w:tplc="6C2E8124">
      <w:start w:val="1"/>
      <w:numFmt w:val="bullet"/>
      <w:lvlText w:val="o"/>
      <w:lvlJc w:val="left"/>
      <w:pPr>
        <w:ind w:left="1200" w:hanging="400"/>
      </w:pPr>
      <w:rPr>
        <w:rFonts w:ascii="Courier New" w:hAnsi="Courier New" w:hint="default"/>
      </w:rPr>
    </w:lvl>
    <w:lvl w:ilvl="2" w:tplc="C77A2568">
      <w:start w:val="1"/>
      <w:numFmt w:val="bullet"/>
      <w:lvlText w:val=""/>
      <w:lvlJc w:val="left"/>
      <w:pPr>
        <w:ind w:left="1600" w:hanging="400"/>
      </w:pPr>
      <w:rPr>
        <w:rFonts w:ascii="Wingdings" w:hAnsi="Wingdings" w:hint="default"/>
      </w:rPr>
    </w:lvl>
    <w:lvl w:ilvl="3" w:tplc="55227836">
      <w:start w:val="1"/>
      <w:numFmt w:val="bullet"/>
      <w:lvlText w:val=""/>
      <w:lvlJc w:val="left"/>
      <w:pPr>
        <w:ind w:left="2000" w:hanging="400"/>
      </w:pPr>
      <w:rPr>
        <w:rFonts w:ascii="Symbol" w:hAnsi="Symbol" w:hint="default"/>
      </w:rPr>
    </w:lvl>
    <w:lvl w:ilvl="4" w:tplc="27D2FA7C">
      <w:start w:val="1"/>
      <w:numFmt w:val="bullet"/>
      <w:lvlText w:val="o"/>
      <w:lvlJc w:val="left"/>
      <w:pPr>
        <w:ind w:left="2400" w:hanging="400"/>
      </w:pPr>
      <w:rPr>
        <w:rFonts w:ascii="Courier New" w:hAnsi="Courier New" w:hint="default"/>
      </w:rPr>
    </w:lvl>
    <w:lvl w:ilvl="5" w:tplc="047C5030">
      <w:start w:val="1"/>
      <w:numFmt w:val="bullet"/>
      <w:lvlText w:val=""/>
      <w:lvlJc w:val="left"/>
      <w:pPr>
        <w:ind w:left="2800" w:hanging="400"/>
      </w:pPr>
      <w:rPr>
        <w:rFonts w:ascii="Wingdings" w:hAnsi="Wingdings" w:hint="default"/>
      </w:rPr>
    </w:lvl>
    <w:lvl w:ilvl="6" w:tplc="9380F8B6">
      <w:start w:val="1"/>
      <w:numFmt w:val="bullet"/>
      <w:lvlText w:val=""/>
      <w:lvlJc w:val="left"/>
      <w:pPr>
        <w:ind w:left="3200" w:hanging="400"/>
      </w:pPr>
      <w:rPr>
        <w:rFonts w:ascii="Symbol" w:hAnsi="Symbol" w:hint="default"/>
      </w:rPr>
    </w:lvl>
    <w:lvl w:ilvl="7" w:tplc="DF100ADE">
      <w:start w:val="1"/>
      <w:numFmt w:val="bullet"/>
      <w:lvlText w:val="o"/>
      <w:lvlJc w:val="left"/>
      <w:pPr>
        <w:ind w:left="3600" w:hanging="400"/>
      </w:pPr>
      <w:rPr>
        <w:rFonts w:ascii="Courier New" w:hAnsi="Courier New" w:hint="default"/>
      </w:rPr>
    </w:lvl>
    <w:lvl w:ilvl="8" w:tplc="4E94EEB6">
      <w:start w:val="1"/>
      <w:numFmt w:val="bullet"/>
      <w:lvlText w:val=""/>
      <w:lvlJc w:val="left"/>
      <w:pPr>
        <w:ind w:left="4000" w:hanging="400"/>
      </w:pPr>
      <w:rPr>
        <w:rFonts w:ascii="Wingdings" w:hAnsi="Wingdings" w:hint="default"/>
      </w:rPr>
    </w:lvl>
  </w:abstractNum>
  <w:abstractNum w:abstractNumId="4" w15:restartNumberingAfterBreak="0">
    <w:nsid w:val="267A6528"/>
    <w:multiLevelType w:val="hybridMultilevel"/>
    <w:tmpl w:val="78FE0C7C"/>
    <w:lvl w:ilvl="0" w:tplc="479A5310">
      <w:start w:val="1"/>
      <w:numFmt w:val="bullet"/>
      <w:lvlText w:val="-"/>
      <w:lvlJc w:val="left"/>
      <w:pPr>
        <w:ind w:left="800" w:hanging="400"/>
      </w:pPr>
      <w:rPr>
        <w:rFonts w:ascii="Calibri" w:hAnsi="Calibri" w:hint="default"/>
      </w:rPr>
    </w:lvl>
    <w:lvl w:ilvl="1" w:tplc="00EA81F8">
      <w:start w:val="1"/>
      <w:numFmt w:val="bullet"/>
      <w:lvlText w:val="o"/>
      <w:lvlJc w:val="left"/>
      <w:pPr>
        <w:ind w:left="1200" w:hanging="400"/>
      </w:pPr>
      <w:rPr>
        <w:rFonts w:ascii="Courier New" w:hAnsi="Courier New" w:hint="default"/>
      </w:rPr>
    </w:lvl>
    <w:lvl w:ilvl="2" w:tplc="8362AD6E">
      <w:start w:val="1"/>
      <w:numFmt w:val="bullet"/>
      <w:lvlText w:val=""/>
      <w:lvlJc w:val="left"/>
      <w:pPr>
        <w:ind w:left="1600" w:hanging="400"/>
      </w:pPr>
      <w:rPr>
        <w:rFonts w:ascii="Wingdings" w:hAnsi="Wingdings" w:hint="default"/>
      </w:rPr>
    </w:lvl>
    <w:lvl w:ilvl="3" w:tplc="DF069770">
      <w:start w:val="1"/>
      <w:numFmt w:val="bullet"/>
      <w:lvlText w:val=""/>
      <w:lvlJc w:val="left"/>
      <w:pPr>
        <w:ind w:left="2000" w:hanging="400"/>
      </w:pPr>
      <w:rPr>
        <w:rFonts w:ascii="Symbol" w:hAnsi="Symbol" w:hint="default"/>
      </w:rPr>
    </w:lvl>
    <w:lvl w:ilvl="4" w:tplc="0AC0B718">
      <w:start w:val="1"/>
      <w:numFmt w:val="bullet"/>
      <w:lvlText w:val="o"/>
      <w:lvlJc w:val="left"/>
      <w:pPr>
        <w:ind w:left="2400" w:hanging="400"/>
      </w:pPr>
      <w:rPr>
        <w:rFonts w:ascii="Courier New" w:hAnsi="Courier New" w:hint="default"/>
      </w:rPr>
    </w:lvl>
    <w:lvl w:ilvl="5" w:tplc="8200AC2E">
      <w:start w:val="1"/>
      <w:numFmt w:val="bullet"/>
      <w:lvlText w:val=""/>
      <w:lvlJc w:val="left"/>
      <w:pPr>
        <w:ind w:left="2800" w:hanging="400"/>
      </w:pPr>
      <w:rPr>
        <w:rFonts w:ascii="Wingdings" w:hAnsi="Wingdings" w:hint="default"/>
      </w:rPr>
    </w:lvl>
    <w:lvl w:ilvl="6" w:tplc="DA3E047A">
      <w:start w:val="1"/>
      <w:numFmt w:val="bullet"/>
      <w:lvlText w:val=""/>
      <w:lvlJc w:val="left"/>
      <w:pPr>
        <w:ind w:left="3200" w:hanging="400"/>
      </w:pPr>
      <w:rPr>
        <w:rFonts w:ascii="Symbol" w:hAnsi="Symbol" w:hint="default"/>
      </w:rPr>
    </w:lvl>
    <w:lvl w:ilvl="7" w:tplc="289426BA">
      <w:start w:val="1"/>
      <w:numFmt w:val="bullet"/>
      <w:lvlText w:val="o"/>
      <w:lvlJc w:val="left"/>
      <w:pPr>
        <w:ind w:left="3600" w:hanging="400"/>
      </w:pPr>
      <w:rPr>
        <w:rFonts w:ascii="Courier New" w:hAnsi="Courier New" w:hint="default"/>
      </w:rPr>
    </w:lvl>
    <w:lvl w:ilvl="8" w:tplc="F22E92EE">
      <w:start w:val="1"/>
      <w:numFmt w:val="bullet"/>
      <w:lvlText w:val=""/>
      <w:lvlJc w:val="left"/>
      <w:pPr>
        <w:ind w:left="4000" w:hanging="400"/>
      </w:pPr>
      <w:rPr>
        <w:rFonts w:ascii="Wingdings" w:hAnsi="Wingdings" w:hint="default"/>
      </w:rPr>
    </w:lvl>
  </w:abstractNum>
  <w:abstractNum w:abstractNumId="5" w15:restartNumberingAfterBreak="0">
    <w:nsid w:val="27E50412"/>
    <w:multiLevelType w:val="hybridMultilevel"/>
    <w:tmpl w:val="4356C902"/>
    <w:lvl w:ilvl="0" w:tplc="D1D20510">
      <w:start w:val="1"/>
      <w:numFmt w:val="decimal"/>
      <w:lvlText w:val="%1."/>
      <w:lvlJc w:val="left"/>
      <w:pPr>
        <w:ind w:left="360" w:hanging="360"/>
      </w:pPr>
    </w:lvl>
    <w:lvl w:ilvl="1" w:tplc="A34E7008">
      <w:start w:val="1"/>
      <w:numFmt w:val="lowerLetter"/>
      <w:lvlText w:val="%2."/>
      <w:lvlJc w:val="left"/>
      <w:pPr>
        <w:ind w:left="1080" w:hanging="360"/>
      </w:pPr>
    </w:lvl>
    <w:lvl w:ilvl="2" w:tplc="3F66A4A2">
      <w:start w:val="1"/>
      <w:numFmt w:val="lowerRoman"/>
      <w:lvlText w:val="%3."/>
      <w:lvlJc w:val="right"/>
      <w:pPr>
        <w:ind w:left="1800" w:hanging="180"/>
      </w:pPr>
    </w:lvl>
    <w:lvl w:ilvl="3" w:tplc="6386AC1E">
      <w:start w:val="1"/>
      <w:numFmt w:val="decimal"/>
      <w:lvlText w:val="%4."/>
      <w:lvlJc w:val="left"/>
      <w:pPr>
        <w:ind w:left="2520" w:hanging="360"/>
      </w:pPr>
    </w:lvl>
    <w:lvl w:ilvl="4" w:tplc="9E68A54A">
      <w:start w:val="1"/>
      <w:numFmt w:val="lowerLetter"/>
      <w:lvlText w:val="%5."/>
      <w:lvlJc w:val="left"/>
      <w:pPr>
        <w:ind w:left="3240" w:hanging="360"/>
      </w:pPr>
    </w:lvl>
    <w:lvl w:ilvl="5" w:tplc="98600E7A">
      <w:start w:val="1"/>
      <w:numFmt w:val="lowerRoman"/>
      <w:lvlText w:val="%6."/>
      <w:lvlJc w:val="right"/>
      <w:pPr>
        <w:ind w:left="3960" w:hanging="180"/>
      </w:pPr>
    </w:lvl>
    <w:lvl w:ilvl="6" w:tplc="A4CCD5BE">
      <w:start w:val="1"/>
      <w:numFmt w:val="decimal"/>
      <w:lvlText w:val="%7."/>
      <w:lvlJc w:val="left"/>
      <w:pPr>
        <w:ind w:left="4680" w:hanging="360"/>
      </w:pPr>
    </w:lvl>
    <w:lvl w:ilvl="7" w:tplc="91FAB88E">
      <w:start w:val="1"/>
      <w:numFmt w:val="lowerLetter"/>
      <w:lvlText w:val="%8."/>
      <w:lvlJc w:val="left"/>
      <w:pPr>
        <w:ind w:left="5400" w:hanging="360"/>
      </w:pPr>
    </w:lvl>
    <w:lvl w:ilvl="8" w:tplc="9FCE0EBC">
      <w:start w:val="1"/>
      <w:numFmt w:val="lowerRoman"/>
      <w:lvlText w:val="%9."/>
      <w:lvlJc w:val="right"/>
      <w:pPr>
        <w:ind w:left="6120" w:hanging="180"/>
      </w:pPr>
    </w:lvl>
  </w:abstractNum>
  <w:abstractNum w:abstractNumId="6" w15:restartNumberingAfterBreak="0">
    <w:nsid w:val="3AA5E3CC"/>
    <w:multiLevelType w:val="hybridMultilevel"/>
    <w:tmpl w:val="5BDA115C"/>
    <w:lvl w:ilvl="0" w:tplc="79029CA8">
      <w:start w:val="1"/>
      <w:numFmt w:val="bullet"/>
      <w:lvlText w:val="-"/>
      <w:lvlJc w:val="left"/>
      <w:pPr>
        <w:ind w:left="800" w:hanging="400"/>
      </w:pPr>
      <w:rPr>
        <w:rFonts w:ascii="Calibri" w:hAnsi="Calibri" w:hint="default"/>
      </w:rPr>
    </w:lvl>
    <w:lvl w:ilvl="1" w:tplc="555868F0">
      <w:start w:val="1"/>
      <w:numFmt w:val="bullet"/>
      <w:lvlText w:val="o"/>
      <w:lvlJc w:val="left"/>
      <w:pPr>
        <w:ind w:left="1200" w:hanging="400"/>
      </w:pPr>
      <w:rPr>
        <w:rFonts w:ascii="Courier New" w:hAnsi="Courier New" w:hint="default"/>
      </w:rPr>
    </w:lvl>
    <w:lvl w:ilvl="2" w:tplc="2B746D4C">
      <w:start w:val="1"/>
      <w:numFmt w:val="bullet"/>
      <w:lvlText w:val=""/>
      <w:lvlJc w:val="left"/>
      <w:pPr>
        <w:ind w:left="1600" w:hanging="400"/>
      </w:pPr>
      <w:rPr>
        <w:rFonts w:ascii="Wingdings" w:hAnsi="Wingdings" w:hint="default"/>
      </w:rPr>
    </w:lvl>
    <w:lvl w:ilvl="3" w:tplc="8E7C91FE">
      <w:start w:val="1"/>
      <w:numFmt w:val="bullet"/>
      <w:lvlText w:val=""/>
      <w:lvlJc w:val="left"/>
      <w:pPr>
        <w:ind w:left="2000" w:hanging="400"/>
      </w:pPr>
      <w:rPr>
        <w:rFonts w:ascii="Symbol" w:hAnsi="Symbol" w:hint="default"/>
      </w:rPr>
    </w:lvl>
    <w:lvl w:ilvl="4" w:tplc="49745710">
      <w:start w:val="1"/>
      <w:numFmt w:val="bullet"/>
      <w:lvlText w:val="o"/>
      <w:lvlJc w:val="left"/>
      <w:pPr>
        <w:ind w:left="2400" w:hanging="400"/>
      </w:pPr>
      <w:rPr>
        <w:rFonts w:ascii="Courier New" w:hAnsi="Courier New" w:hint="default"/>
      </w:rPr>
    </w:lvl>
    <w:lvl w:ilvl="5" w:tplc="7D8CCE52">
      <w:start w:val="1"/>
      <w:numFmt w:val="bullet"/>
      <w:lvlText w:val=""/>
      <w:lvlJc w:val="left"/>
      <w:pPr>
        <w:ind w:left="2800" w:hanging="400"/>
      </w:pPr>
      <w:rPr>
        <w:rFonts w:ascii="Wingdings" w:hAnsi="Wingdings" w:hint="default"/>
      </w:rPr>
    </w:lvl>
    <w:lvl w:ilvl="6" w:tplc="A9387B8A">
      <w:start w:val="1"/>
      <w:numFmt w:val="bullet"/>
      <w:lvlText w:val=""/>
      <w:lvlJc w:val="left"/>
      <w:pPr>
        <w:ind w:left="3200" w:hanging="400"/>
      </w:pPr>
      <w:rPr>
        <w:rFonts w:ascii="Symbol" w:hAnsi="Symbol" w:hint="default"/>
      </w:rPr>
    </w:lvl>
    <w:lvl w:ilvl="7" w:tplc="04CA1D6A">
      <w:start w:val="1"/>
      <w:numFmt w:val="bullet"/>
      <w:lvlText w:val="o"/>
      <w:lvlJc w:val="left"/>
      <w:pPr>
        <w:ind w:left="3600" w:hanging="400"/>
      </w:pPr>
      <w:rPr>
        <w:rFonts w:ascii="Courier New" w:hAnsi="Courier New" w:hint="default"/>
      </w:rPr>
    </w:lvl>
    <w:lvl w:ilvl="8" w:tplc="F6F6E9A0">
      <w:start w:val="1"/>
      <w:numFmt w:val="bullet"/>
      <w:lvlText w:val=""/>
      <w:lvlJc w:val="left"/>
      <w:pPr>
        <w:ind w:left="4000" w:hanging="400"/>
      </w:pPr>
      <w:rPr>
        <w:rFonts w:ascii="Wingdings" w:hAnsi="Wingdings" w:hint="default"/>
      </w:rPr>
    </w:lvl>
  </w:abstractNum>
  <w:abstractNum w:abstractNumId="7" w15:restartNumberingAfterBreak="0">
    <w:nsid w:val="3B718371"/>
    <w:multiLevelType w:val="hybridMultilevel"/>
    <w:tmpl w:val="9C6080D0"/>
    <w:lvl w:ilvl="0" w:tplc="13701370">
      <w:start w:val="1"/>
      <w:numFmt w:val="bullet"/>
      <w:lvlText w:val="-"/>
      <w:lvlJc w:val="left"/>
      <w:pPr>
        <w:ind w:left="360" w:hanging="360"/>
      </w:pPr>
      <w:rPr>
        <w:rFonts w:ascii="Calibri" w:hAnsi="Calibri" w:hint="default"/>
      </w:rPr>
    </w:lvl>
    <w:lvl w:ilvl="1" w:tplc="0414B800">
      <w:start w:val="1"/>
      <w:numFmt w:val="bullet"/>
      <w:lvlText w:val="o"/>
      <w:lvlJc w:val="left"/>
      <w:pPr>
        <w:ind w:left="1080" w:hanging="360"/>
      </w:pPr>
      <w:rPr>
        <w:rFonts w:ascii="Courier New" w:hAnsi="Courier New" w:hint="default"/>
      </w:rPr>
    </w:lvl>
    <w:lvl w:ilvl="2" w:tplc="7F3CB8FC">
      <w:start w:val="1"/>
      <w:numFmt w:val="bullet"/>
      <w:lvlText w:val=""/>
      <w:lvlJc w:val="left"/>
      <w:pPr>
        <w:ind w:left="1800" w:hanging="360"/>
      </w:pPr>
      <w:rPr>
        <w:rFonts w:ascii="Wingdings" w:hAnsi="Wingdings" w:hint="default"/>
      </w:rPr>
    </w:lvl>
    <w:lvl w:ilvl="3" w:tplc="1D104526">
      <w:start w:val="1"/>
      <w:numFmt w:val="bullet"/>
      <w:lvlText w:val=""/>
      <w:lvlJc w:val="left"/>
      <w:pPr>
        <w:ind w:left="2520" w:hanging="360"/>
      </w:pPr>
      <w:rPr>
        <w:rFonts w:ascii="Symbol" w:hAnsi="Symbol" w:hint="default"/>
      </w:rPr>
    </w:lvl>
    <w:lvl w:ilvl="4" w:tplc="1422C5BE">
      <w:start w:val="1"/>
      <w:numFmt w:val="bullet"/>
      <w:lvlText w:val="o"/>
      <w:lvlJc w:val="left"/>
      <w:pPr>
        <w:ind w:left="3240" w:hanging="360"/>
      </w:pPr>
      <w:rPr>
        <w:rFonts w:ascii="Courier New" w:hAnsi="Courier New" w:hint="default"/>
      </w:rPr>
    </w:lvl>
    <w:lvl w:ilvl="5" w:tplc="BC0A77F4">
      <w:start w:val="1"/>
      <w:numFmt w:val="bullet"/>
      <w:lvlText w:val=""/>
      <w:lvlJc w:val="left"/>
      <w:pPr>
        <w:ind w:left="3960" w:hanging="360"/>
      </w:pPr>
      <w:rPr>
        <w:rFonts w:ascii="Wingdings" w:hAnsi="Wingdings" w:hint="default"/>
      </w:rPr>
    </w:lvl>
    <w:lvl w:ilvl="6" w:tplc="49FCBFF8">
      <w:start w:val="1"/>
      <w:numFmt w:val="bullet"/>
      <w:lvlText w:val=""/>
      <w:lvlJc w:val="left"/>
      <w:pPr>
        <w:ind w:left="4680" w:hanging="360"/>
      </w:pPr>
      <w:rPr>
        <w:rFonts w:ascii="Symbol" w:hAnsi="Symbol" w:hint="default"/>
      </w:rPr>
    </w:lvl>
    <w:lvl w:ilvl="7" w:tplc="3F10D77A">
      <w:start w:val="1"/>
      <w:numFmt w:val="bullet"/>
      <w:lvlText w:val="o"/>
      <w:lvlJc w:val="left"/>
      <w:pPr>
        <w:ind w:left="5400" w:hanging="360"/>
      </w:pPr>
      <w:rPr>
        <w:rFonts w:ascii="Courier New" w:hAnsi="Courier New" w:hint="default"/>
      </w:rPr>
    </w:lvl>
    <w:lvl w:ilvl="8" w:tplc="09CC264C">
      <w:start w:val="1"/>
      <w:numFmt w:val="bullet"/>
      <w:lvlText w:val=""/>
      <w:lvlJc w:val="left"/>
      <w:pPr>
        <w:ind w:left="6120" w:hanging="360"/>
      </w:pPr>
      <w:rPr>
        <w:rFonts w:ascii="Wingdings" w:hAnsi="Wingdings" w:hint="default"/>
      </w:rPr>
    </w:lvl>
  </w:abstractNum>
  <w:abstractNum w:abstractNumId="8" w15:restartNumberingAfterBreak="0">
    <w:nsid w:val="43605E41"/>
    <w:multiLevelType w:val="hybridMultilevel"/>
    <w:tmpl w:val="A9C46440"/>
    <w:lvl w:ilvl="0" w:tplc="59126E80">
      <w:start w:val="1"/>
      <w:numFmt w:val="bullet"/>
      <w:lvlText w:val="-"/>
      <w:lvlJc w:val="left"/>
      <w:pPr>
        <w:ind w:left="800" w:hanging="400"/>
      </w:pPr>
      <w:rPr>
        <w:rFonts w:ascii="Calibri" w:hAnsi="Calibri" w:hint="default"/>
      </w:rPr>
    </w:lvl>
    <w:lvl w:ilvl="1" w:tplc="9B0CA11E">
      <w:start w:val="1"/>
      <w:numFmt w:val="bullet"/>
      <w:lvlText w:val="o"/>
      <w:lvlJc w:val="left"/>
      <w:pPr>
        <w:ind w:left="1200" w:hanging="400"/>
      </w:pPr>
      <w:rPr>
        <w:rFonts w:ascii="Courier New" w:hAnsi="Courier New" w:hint="default"/>
      </w:rPr>
    </w:lvl>
    <w:lvl w:ilvl="2" w:tplc="7BB07B44">
      <w:start w:val="1"/>
      <w:numFmt w:val="bullet"/>
      <w:lvlText w:val=""/>
      <w:lvlJc w:val="left"/>
      <w:pPr>
        <w:ind w:left="1600" w:hanging="400"/>
      </w:pPr>
      <w:rPr>
        <w:rFonts w:ascii="Wingdings" w:hAnsi="Wingdings" w:hint="default"/>
      </w:rPr>
    </w:lvl>
    <w:lvl w:ilvl="3" w:tplc="8384CF74">
      <w:start w:val="1"/>
      <w:numFmt w:val="bullet"/>
      <w:lvlText w:val=""/>
      <w:lvlJc w:val="left"/>
      <w:pPr>
        <w:ind w:left="2000" w:hanging="400"/>
      </w:pPr>
      <w:rPr>
        <w:rFonts w:ascii="Symbol" w:hAnsi="Symbol" w:hint="default"/>
      </w:rPr>
    </w:lvl>
    <w:lvl w:ilvl="4" w:tplc="3FFE5CE2">
      <w:start w:val="1"/>
      <w:numFmt w:val="bullet"/>
      <w:lvlText w:val="o"/>
      <w:lvlJc w:val="left"/>
      <w:pPr>
        <w:ind w:left="2400" w:hanging="400"/>
      </w:pPr>
      <w:rPr>
        <w:rFonts w:ascii="Courier New" w:hAnsi="Courier New" w:hint="default"/>
      </w:rPr>
    </w:lvl>
    <w:lvl w:ilvl="5" w:tplc="E452AA14">
      <w:start w:val="1"/>
      <w:numFmt w:val="bullet"/>
      <w:lvlText w:val=""/>
      <w:lvlJc w:val="left"/>
      <w:pPr>
        <w:ind w:left="2800" w:hanging="400"/>
      </w:pPr>
      <w:rPr>
        <w:rFonts w:ascii="Wingdings" w:hAnsi="Wingdings" w:hint="default"/>
      </w:rPr>
    </w:lvl>
    <w:lvl w:ilvl="6" w:tplc="3DDEE4B6">
      <w:start w:val="1"/>
      <w:numFmt w:val="bullet"/>
      <w:lvlText w:val=""/>
      <w:lvlJc w:val="left"/>
      <w:pPr>
        <w:ind w:left="3200" w:hanging="400"/>
      </w:pPr>
      <w:rPr>
        <w:rFonts w:ascii="Symbol" w:hAnsi="Symbol" w:hint="default"/>
      </w:rPr>
    </w:lvl>
    <w:lvl w:ilvl="7" w:tplc="B1A0C1EC">
      <w:start w:val="1"/>
      <w:numFmt w:val="bullet"/>
      <w:lvlText w:val="o"/>
      <w:lvlJc w:val="left"/>
      <w:pPr>
        <w:ind w:left="3600" w:hanging="400"/>
      </w:pPr>
      <w:rPr>
        <w:rFonts w:ascii="Courier New" w:hAnsi="Courier New" w:hint="default"/>
      </w:rPr>
    </w:lvl>
    <w:lvl w:ilvl="8" w:tplc="2C3442DC">
      <w:start w:val="1"/>
      <w:numFmt w:val="bullet"/>
      <w:lvlText w:val=""/>
      <w:lvlJc w:val="left"/>
      <w:pPr>
        <w:ind w:left="4000" w:hanging="400"/>
      </w:pPr>
      <w:rPr>
        <w:rFonts w:ascii="Wingdings" w:hAnsi="Wingdings" w:hint="default"/>
      </w:rPr>
    </w:lvl>
  </w:abstractNum>
  <w:abstractNum w:abstractNumId="9" w15:restartNumberingAfterBreak="0">
    <w:nsid w:val="4AE33BA3"/>
    <w:multiLevelType w:val="hybridMultilevel"/>
    <w:tmpl w:val="50F0717A"/>
    <w:lvl w:ilvl="0" w:tplc="3A4A91C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4CDB55"/>
    <w:multiLevelType w:val="hybridMultilevel"/>
    <w:tmpl w:val="0D34C77E"/>
    <w:lvl w:ilvl="0" w:tplc="DEE0EE3C">
      <w:start w:val="1"/>
      <w:numFmt w:val="bullet"/>
      <w:lvlText w:val="-"/>
      <w:lvlJc w:val="left"/>
      <w:pPr>
        <w:ind w:left="800" w:hanging="400"/>
      </w:pPr>
      <w:rPr>
        <w:rFonts w:ascii="Calibri" w:hAnsi="Calibri" w:hint="default"/>
      </w:rPr>
    </w:lvl>
    <w:lvl w:ilvl="1" w:tplc="0764E446">
      <w:start w:val="1"/>
      <w:numFmt w:val="bullet"/>
      <w:lvlText w:val="o"/>
      <w:lvlJc w:val="left"/>
      <w:pPr>
        <w:ind w:left="1200" w:hanging="400"/>
      </w:pPr>
      <w:rPr>
        <w:rFonts w:ascii="Courier New" w:hAnsi="Courier New" w:hint="default"/>
      </w:rPr>
    </w:lvl>
    <w:lvl w:ilvl="2" w:tplc="0E0AED5A">
      <w:start w:val="1"/>
      <w:numFmt w:val="bullet"/>
      <w:lvlText w:val=""/>
      <w:lvlJc w:val="left"/>
      <w:pPr>
        <w:ind w:left="1600" w:hanging="400"/>
      </w:pPr>
      <w:rPr>
        <w:rFonts w:ascii="Wingdings" w:hAnsi="Wingdings" w:hint="default"/>
      </w:rPr>
    </w:lvl>
    <w:lvl w:ilvl="3" w:tplc="40767406">
      <w:start w:val="1"/>
      <w:numFmt w:val="bullet"/>
      <w:lvlText w:val=""/>
      <w:lvlJc w:val="left"/>
      <w:pPr>
        <w:ind w:left="2000" w:hanging="400"/>
      </w:pPr>
      <w:rPr>
        <w:rFonts w:ascii="Symbol" w:hAnsi="Symbol" w:hint="default"/>
      </w:rPr>
    </w:lvl>
    <w:lvl w:ilvl="4" w:tplc="9A309298">
      <w:start w:val="1"/>
      <w:numFmt w:val="bullet"/>
      <w:lvlText w:val="o"/>
      <w:lvlJc w:val="left"/>
      <w:pPr>
        <w:ind w:left="2400" w:hanging="400"/>
      </w:pPr>
      <w:rPr>
        <w:rFonts w:ascii="Courier New" w:hAnsi="Courier New" w:hint="default"/>
      </w:rPr>
    </w:lvl>
    <w:lvl w:ilvl="5" w:tplc="3D0A1540">
      <w:start w:val="1"/>
      <w:numFmt w:val="bullet"/>
      <w:lvlText w:val=""/>
      <w:lvlJc w:val="left"/>
      <w:pPr>
        <w:ind w:left="2800" w:hanging="400"/>
      </w:pPr>
      <w:rPr>
        <w:rFonts w:ascii="Wingdings" w:hAnsi="Wingdings" w:hint="default"/>
      </w:rPr>
    </w:lvl>
    <w:lvl w:ilvl="6" w:tplc="86B8C8FA">
      <w:start w:val="1"/>
      <w:numFmt w:val="bullet"/>
      <w:lvlText w:val=""/>
      <w:lvlJc w:val="left"/>
      <w:pPr>
        <w:ind w:left="3200" w:hanging="400"/>
      </w:pPr>
      <w:rPr>
        <w:rFonts w:ascii="Symbol" w:hAnsi="Symbol" w:hint="default"/>
      </w:rPr>
    </w:lvl>
    <w:lvl w:ilvl="7" w:tplc="A2A4D696">
      <w:start w:val="1"/>
      <w:numFmt w:val="bullet"/>
      <w:lvlText w:val="o"/>
      <w:lvlJc w:val="left"/>
      <w:pPr>
        <w:ind w:left="3600" w:hanging="400"/>
      </w:pPr>
      <w:rPr>
        <w:rFonts w:ascii="Courier New" w:hAnsi="Courier New" w:hint="default"/>
      </w:rPr>
    </w:lvl>
    <w:lvl w:ilvl="8" w:tplc="EC7E55EC">
      <w:start w:val="1"/>
      <w:numFmt w:val="bullet"/>
      <w:lvlText w:val=""/>
      <w:lvlJc w:val="left"/>
      <w:pPr>
        <w:ind w:left="4000" w:hanging="400"/>
      </w:pPr>
      <w:rPr>
        <w:rFonts w:ascii="Wingdings" w:hAnsi="Wingdings" w:hint="default"/>
      </w:rPr>
    </w:lvl>
  </w:abstractNum>
  <w:abstractNum w:abstractNumId="11" w15:restartNumberingAfterBreak="0">
    <w:nsid w:val="4FAE0A4A"/>
    <w:multiLevelType w:val="hybridMultilevel"/>
    <w:tmpl w:val="2B7C804E"/>
    <w:lvl w:ilvl="0" w:tplc="F7EEF568">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1F504FF"/>
    <w:multiLevelType w:val="hybridMultilevel"/>
    <w:tmpl w:val="D11E2A2E"/>
    <w:lvl w:ilvl="0" w:tplc="6FCEAA00">
      <w:start w:val="1"/>
      <w:numFmt w:val="bullet"/>
      <w:lvlText w:val="-"/>
      <w:lvlJc w:val="left"/>
      <w:pPr>
        <w:ind w:left="800" w:hanging="400"/>
      </w:pPr>
      <w:rPr>
        <w:rFonts w:ascii="Calibri" w:hAnsi="Calibri" w:hint="default"/>
      </w:rPr>
    </w:lvl>
    <w:lvl w:ilvl="1" w:tplc="6036546A">
      <w:start w:val="1"/>
      <w:numFmt w:val="bullet"/>
      <w:lvlText w:val="o"/>
      <w:lvlJc w:val="left"/>
      <w:pPr>
        <w:ind w:left="1200" w:hanging="400"/>
      </w:pPr>
      <w:rPr>
        <w:rFonts w:ascii="Courier New" w:hAnsi="Courier New" w:hint="default"/>
      </w:rPr>
    </w:lvl>
    <w:lvl w:ilvl="2" w:tplc="E99C8A78">
      <w:start w:val="1"/>
      <w:numFmt w:val="bullet"/>
      <w:lvlText w:val=""/>
      <w:lvlJc w:val="left"/>
      <w:pPr>
        <w:ind w:left="1600" w:hanging="400"/>
      </w:pPr>
      <w:rPr>
        <w:rFonts w:ascii="Wingdings" w:hAnsi="Wingdings" w:hint="default"/>
      </w:rPr>
    </w:lvl>
    <w:lvl w:ilvl="3" w:tplc="A4D408E0">
      <w:start w:val="1"/>
      <w:numFmt w:val="bullet"/>
      <w:lvlText w:val=""/>
      <w:lvlJc w:val="left"/>
      <w:pPr>
        <w:ind w:left="2000" w:hanging="400"/>
      </w:pPr>
      <w:rPr>
        <w:rFonts w:ascii="Symbol" w:hAnsi="Symbol" w:hint="default"/>
      </w:rPr>
    </w:lvl>
    <w:lvl w:ilvl="4" w:tplc="E24AE9FC">
      <w:start w:val="1"/>
      <w:numFmt w:val="bullet"/>
      <w:lvlText w:val="o"/>
      <w:lvlJc w:val="left"/>
      <w:pPr>
        <w:ind w:left="2400" w:hanging="400"/>
      </w:pPr>
      <w:rPr>
        <w:rFonts w:ascii="Courier New" w:hAnsi="Courier New" w:hint="default"/>
      </w:rPr>
    </w:lvl>
    <w:lvl w:ilvl="5" w:tplc="2826A236">
      <w:start w:val="1"/>
      <w:numFmt w:val="bullet"/>
      <w:lvlText w:val=""/>
      <w:lvlJc w:val="left"/>
      <w:pPr>
        <w:ind w:left="2800" w:hanging="400"/>
      </w:pPr>
      <w:rPr>
        <w:rFonts w:ascii="Wingdings" w:hAnsi="Wingdings" w:hint="default"/>
      </w:rPr>
    </w:lvl>
    <w:lvl w:ilvl="6" w:tplc="9804732A">
      <w:start w:val="1"/>
      <w:numFmt w:val="bullet"/>
      <w:lvlText w:val=""/>
      <w:lvlJc w:val="left"/>
      <w:pPr>
        <w:ind w:left="3200" w:hanging="400"/>
      </w:pPr>
      <w:rPr>
        <w:rFonts w:ascii="Symbol" w:hAnsi="Symbol" w:hint="default"/>
      </w:rPr>
    </w:lvl>
    <w:lvl w:ilvl="7" w:tplc="B0B8119C">
      <w:start w:val="1"/>
      <w:numFmt w:val="bullet"/>
      <w:lvlText w:val="o"/>
      <w:lvlJc w:val="left"/>
      <w:pPr>
        <w:ind w:left="3600" w:hanging="400"/>
      </w:pPr>
      <w:rPr>
        <w:rFonts w:ascii="Courier New" w:hAnsi="Courier New" w:hint="default"/>
      </w:rPr>
    </w:lvl>
    <w:lvl w:ilvl="8" w:tplc="CF1C112E">
      <w:start w:val="1"/>
      <w:numFmt w:val="bullet"/>
      <w:lvlText w:val=""/>
      <w:lvlJc w:val="left"/>
      <w:pPr>
        <w:ind w:left="4000" w:hanging="400"/>
      </w:pPr>
      <w:rPr>
        <w:rFonts w:ascii="Wingdings" w:hAnsi="Wingdings" w:hint="default"/>
      </w:rPr>
    </w:lvl>
  </w:abstractNum>
  <w:abstractNum w:abstractNumId="13" w15:restartNumberingAfterBreak="0">
    <w:nsid w:val="55987376"/>
    <w:multiLevelType w:val="hybridMultilevel"/>
    <w:tmpl w:val="3ABCB884"/>
    <w:lvl w:ilvl="0" w:tplc="0F86E7D2">
      <w:start w:val="1"/>
      <w:numFmt w:val="decimal"/>
      <w:lvlText w:val="%1."/>
      <w:lvlJc w:val="left"/>
      <w:pPr>
        <w:ind w:left="720" w:hanging="360"/>
      </w:pPr>
    </w:lvl>
    <w:lvl w:ilvl="1" w:tplc="0C2076BC">
      <w:start w:val="1"/>
      <w:numFmt w:val="lowerLetter"/>
      <w:lvlText w:val="%2."/>
      <w:lvlJc w:val="left"/>
      <w:pPr>
        <w:ind w:left="1440" w:hanging="360"/>
      </w:pPr>
    </w:lvl>
    <w:lvl w:ilvl="2" w:tplc="938031D0">
      <w:start w:val="1"/>
      <w:numFmt w:val="lowerRoman"/>
      <w:lvlText w:val="%3."/>
      <w:lvlJc w:val="right"/>
      <w:pPr>
        <w:ind w:left="2160" w:hanging="180"/>
      </w:pPr>
    </w:lvl>
    <w:lvl w:ilvl="3" w:tplc="7D662CD0">
      <w:start w:val="1"/>
      <w:numFmt w:val="decimal"/>
      <w:lvlText w:val="%4."/>
      <w:lvlJc w:val="left"/>
      <w:pPr>
        <w:ind w:left="2880" w:hanging="360"/>
      </w:pPr>
    </w:lvl>
    <w:lvl w:ilvl="4" w:tplc="797ABB8E">
      <w:start w:val="1"/>
      <w:numFmt w:val="lowerLetter"/>
      <w:lvlText w:val="%5."/>
      <w:lvlJc w:val="left"/>
      <w:pPr>
        <w:ind w:left="3600" w:hanging="360"/>
      </w:pPr>
    </w:lvl>
    <w:lvl w:ilvl="5" w:tplc="BEE86BAA">
      <w:start w:val="1"/>
      <w:numFmt w:val="lowerRoman"/>
      <w:lvlText w:val="%6."/>
      <w:lvlJc w:val="right"/>
      <w:pPr>
        <w:ind w:left="4320" w:hanging="180"/>
      </w:pPr>
    </w:lvl>
    <w:lvl w:ilvl="6" w:tplc="EAE4E368">
      <w:start w:val="1"/>
      <w:numFmt w:val="decimal"/>
      <w:lvlText w:val="%7."/>
      <w:lvlJc w:val="left"/>
      <w:pPr>
        <w:ind w:left="5040" w:hanging="360"/>
      </w:pPr>
    </w:lvl>
    <w:lvl w:ilvl="7" w:tplc="BF604E08">
      <w:start w:val="1"/>
      <w:numFmt w:val="lowerLetter"/>
      <w:lvlText w:val="%8."/>
      <w:lvlJc w:val="left"/>
      <w:pPr>
        <w:ind w:left="5760" w:hanging="360"/>
      </w:pPr>
    </w:lvl>
    <w:lvl w:ilvl="8" w:tplc="FAFC35E2">
      <w:start w:val="1"/>
      <w:numFmt w:val="lowerRoman"/>
      <w:lvlText w:val="%9."/>
      <w:lvlJc w:val="right"/>
      <w:pPr>
        <w:ind w:left="6480" w:hanging="180"/>
      </w:pPr>
    </w:lvl>
  </w:abstractNum>
  <w:abstractNum w:abstractNumId="14" w15:restartNumberingAfterBreak="0">
    <w:nsid w:val="593C4CBC"/>
    <w:multiLevelType w:val="hybridMultilevel"/>
    <w:tmpl w:val="AEEE71B8"/>
    <w:lvl w:ilvl="0" w:tplc="280A6BF8">
      <w:start w:val="1"/>
      <w:numFmt w:val="bullet"/>
      <w:lvlText w:val="-"/>
      <w:lvlJc w:val="left"/>
      <w:pPr>
        <w:ind w:left="800" w:hanging="400"/>
      </w:pPr>
      <w:rPr>
        <w:rFonts w:ascii="Calibri" w:hAnsi="Calibri" w:hint="default"/>
      </w:rPr>
    </w:lvl>
    <w:lvl w:ilvl="1" w:tplc="9A68ED7E">
      <w:start w:val="1"/>
      <w:numFmt w:val="bullet"/>
      <w:lvlText w:val="o"/>
      <w:lvlJc w:val="left"/>
      <w:pPr>
        <w:ind w:left="1200" w:hanging="400"/>
      </w:pPr>
      <w:rPr>
        <w:rFonts w:ascii="Courier New" w:hAnsi="Courier New" w:hint="default"/>
      </w:rPr>
    </w:lvl>
    <w:lvl w:ilvl="2" w:tplc="B11AA310">
      <w:start w:val="1"/>
      <w:numFmt w:val="bullet"/>
      <w:lvlText w:val=""/>
      <w:lvlJc w:val="left"/>
      <w:pPr>
        <w:ind w:left="1600" w:hanging="400"/>
      </w:pPr>
      <w:rPr>
        <w:rFonts w:ascii="Wingdings" w:hAnsi="Wingdings" w:hint="default"/>
      </w:rPr>
    </w:lvl>
    <w:lvl w:ilvl="3" w:tplc="3F1C6FA2">
      <w:start w:val="1"/>
      <w:numFmt w:val="bullet"/>
      <w:lvlText w:val=""/>
      <w:lvlJc w:val="left"/>
      <w:pPr>
        <w:ind w:left="2000" w:hanging="400"/>
      </w:pPr>
      <w:rPr>
        <w:rFonts w:ascii="Symbol" w:hAnsi="Symbol" w:hint="default"/>
      </w:rPr>
    </w:lvl>
    <w:lvl w:ilvl="4" w:tplc="252A2548">
      <w:start w:val="1"/>
      <w:numFmt w:val="bullet"/>
      <w:lvlText w:val="o"/>
      <w:lvlJc w:val="left"/>
      <w:pPr>
        <w:ind w:left="2400" w:hanging="400"/>
      </w:pPr>
      <w:rPr>
        <w:rFonts w:ascii="Courier New" w:hAnsi="Courier New" w:hint="default"/>
      </w:rPr>
    </w:lvl>
    <w:lvl w:ilvl="5" w:tplc="90D01A6A">
      <w:start w:val="1"/>
      <w:numFmt w:val="bullet"/>
      <w:lvlText w:val=""/>
      <w:lvlJc w:val="left"/>
      <w:pPr>
        <w:ind w:left="2800" w:hanging="400"/>
      </w:pPr>
      <w:rPr>
        <w:rFonts w:ascii="Wingdings" w:hAnsi="Wingdings" w:hint="default"/>
      </w:rPr>
    </w:lvl>
    <w:lvl w:ilvl="6" w:tplc="DDF003AE">
      <w:start w:val="1"/>
      <w:numFmt w:val="bullet"/>
      <w:lvlText w:val=""/>
      <w:lvlJc w:val="left"/>
      <w:pPr>
        <w:ind w:left="3200" w:hanging="400"/>
      </w:pPr>
      <w:rPr>
        <w:rFonts w:ascii="Symbol" w:hAnsi="Symbol" w:hint="default"/>
      </w:rPr>
    </w:lvl>
    <w:lvl w:ilvl="7" w:tplc="A0D6BC1A">
      <w:start w:val="1"/>
      <w:numFmt w:val="bullet"/>
      <w:lvlText w:val="o"/>
      <w:lvlJc w:val="left"/>
      <w:pPr>
        <w:ind w:left="3600" w:hanging="400"/>
      </w:pPr>
      <w:rPr>
        <w:rFonts w:ascii="Courier New" w:hAnsi="Courier New" w:hint="default"/>
      </w:rPr>
    </w:lvl>
    <w:lvl w:ilvl="8" w:tplc="C54C6CA0">
      <w:start w:val="1"/>
      <w:numFmt w:val="bullet"/>
      <w:lvlText w:val=""/>
      <w:lvlJc w:val="left"/>
      <w:pPr>
        <w:ind w:left="4000" w:hanging="400"/>
      </w:pPr>
      <w:rPr>
        <w:rFonts w:ascii="Wingdings" w:hAnsi="Wingdings" w:hint="default"/>
      </w:rPr>
    </w:lvl>
  </w:abstractNum>
  <w:abstractNum w:abstractNumId="15" w15:restartNumberingAfterBreak="0">
    <w:nsid w:val="5A08BF59"/>
    <w:multiLevelType w:val="hybridMultilevel"/>
    <w:tmpl w:val="486849A8"/>
    <w:lvl w:ilvl="0" w:tplc="0FE8BB48">
      <w:start w:val="1"/>
      <w:numFmt w:val="decimal"/>
      <w:lvlText w:val="%1."/>
      <w:lvlJc w:val="left"/>
      <w:pPr>
        <w:ind w:left="720" w:hanging="360"/>
      </w:pPr>
    </w:lvl>
    <w:lvl w:ilvl="1" w:tplc="5DFAC08C">
      <w:start w:val="1"/>
      <w:numFmt w:val="lowerLetter"/>
      <w:lvlText w:val="%2."/>
      <w:lvlJc w:val="left"/>
      <w:pPr>
        <w:ind w:left="1440" w:hanging="360"/>
      </w:pPr>
    </w:lvl>
    <w:lvl w:ilvl="2" w:tplc="644C2BEE">
      <w:start w:val="1"/>
      <w:numFmt w:val="lowerRoman"/>
      <w:lvlText w:val="%3."/>
      <w:lvlJc w:val="right"/>
      <w:pPr>
        <w:ind w:left="2160" w:hanging="180"/>
      </w:pPr>
    </w:lvl>
    <w:lvl w:ilvl="3" w:tplc="A3905F7C">
      <w:start w:val="1"/>
      <w:numFmt w:val="decimal"/>
      <w:lvlText w:val="%4."/>
      <w:lvlJc w:val="left"/>
      <w:pPr>
        <w:ind w:left="2880" w:hanging="360"/>
      </w:pPr>
    </w:lvl>
    <w:lvl w:ilvl="4" w:tplc="99BA06F6">
      <w:start w:val="1"/>
      <w:numFmt w:val="lowerLetter"/>
      <w:lvlText w:val="%5."/>
      <w:lvlJc w:val="left"/>
      <w:pPr>
        <w:ind w:left="3600" w:hanging="360"/>
      </w:pPr>
    </w:lvl>
    <w:lvl w:ilvl="5" w:tplc="8536D10E">
      <w:start w:val="1"/>
      <w:numFmt w:val="lowerRoman"/>
      <w:lvlText w:val="%6."/>
      <w:lvlJc w:val="right"/>
      <w:pPr>
        <w:ind w:left="4320" w:hanging="180"/>
      </w:pPr>
    </w:lvl>
    <w:lvl w:ilvl="6" w:tplc="C270EC3C">
      <w:start w:val="1"/>
      <w:numFmt w:val="decimal"/>
      <w:lvlText w:val="%7."/>
      <w:lvlJc w:val="left"/>
      <w:pPr>
        <w:ind w:left="5040" w:hanging="360"/>
      </w:pPr>
    </w:lvl>
    <w:lvl w:ilvl="7" w:tplc="6D804AAA">
      <w:start w:val="1"/>
      <w:numFmt w:val="lowerLetter"/>
      <w:lvlText w:val="%8."/>
      <w:lvlJc w:val="left"/>
      <w:pPr>
        <w:ind w:left="5760" w:hanging="360"/>
      </w:pPr>
    </w:lvl>
    <w:lvl w:ilvl="8" w:tplc="D902E17C">
      <w:start w:val="1"/>
      <w:numFmt w:val="lowerRoman"/>
      <w:lvlText w:val="%9."/>
      <w:lvlJc w:val="right"/>
      <w:pPr>
        <w:ind w:left="6480" w:hanging="180"/>
      </w:pPr>
    </w:lvl>
  </w:abstractNum>
  <w:abstractNum w:abstractNumId="16" w15:restartNumberingAfterBreak="0">
    <w:nsid w:val="6C0DE1C2"/>
    <w:multiLevelType w:val="hybridMultilevel"/>
    <w:tmpl w:val="F7168734"/>
    <w:lvl w:ilvl="0" w:tplc="3A10EA24">
      <w:start w:val="1"/>
      <w:numFmt w:val="decimal"/>
      <w:lvlText w:val="%1."/>
      <w:lvlJc w:val="left"/>
      <w:pPr>
        <w:ind w:left="720" w:hanging="360"/>
      </w:pPr>
    </w:lvl>
    <w:lvl w:ilvl="1" w:tplc="152209A8">
      <w:start w:val="1"/>
      <w:numFmt w:val="lowerLetter"/>
      <w:lvlText w:val="%2."/>
      <w:lvlJc w:val="left"/>
      <w:pPr>
        <w:ind w:left="1440" w:hanging="360"/>
      </w:pPr>
    </w:lvl>
    <w:lvl w:ilvl="2" w:tplc="C256CF90">
      <w:start w:val="1"/>
      <w:numFmt w:val="lowerRoman"/>
      <w:lvlText w:val="%3."/>
      <w:lvlJc w:val="right"/>
      <w:pPr>
        <w:ind w:left="2160" w:hanging="180"/>
      </w:pPr>
    </w:lvl>
    <w:lvl w:ilvl="3" w:tplc="7B98103C">
      <w:start w:val="1"/>
      <w:numFmt w:val="decimal"/>
      <w:lvlText w:val="%4."/>
      <w:lvlJc w:val="left"/>
      <w:pPr>
        <w:ind w:left="2880" w:hanging="360"/>
      </w:pPr>
    </w:lvl>
    <w:lvl w:ilvl="4" w:tplc="4C00F770">
      <w:start w:val="1"/>
      <w:numFmt w:val="lowerLetter"/>
      <w:lvlText w:val="%5."/>
      <w:lvlJc w:val="left"/>
      <w:pPr>
        <w:ind w:left="3600" w:hanging="360"/>
      </w:pPr>
    </w:lvl>
    <w:lvl w:ilvl="5" w:tplc="280A6BD8">
      <w:start w:val="1"/>
      <w:numFmt w:val="lowerRoman"/>
      <w:lvlText w:val="%6."/>
      <w:lvlJc w:val="right"/>
      <w:pPr>
        <w:ind w:left="4320" w:hanging="180"/>
      </w:pPr>
    </w:lvl>
    <w:lvl w:ilvl="6" w:tplc="BCD85E64">
      <w:start w:val="1"/>
      <w:numFmt w:val="decimal"/>
      <w:lvlText w:val="%7."/>
      <w:lvlJc w:val="left"/>
      <w:pPr>
        <w:ind w:left="5040" w:hanging="360"/>
      </w:pPr>
    </w:lvl>
    <w:lvl w:ilvl="7" w:tplc="95988486">
      <w:start w:val="1"/>
      <w:numFmt w:val="lowerLetter"/>
      <w:lvlText w:val="%8."/>
      <w:lvlJc w:val="left"/>
      <w:pPr>
        <w:ind w:left="5760" w:hanging="360"/>
      </w:pPr>
    </w:lvl>
    <w:lvl w:ilvl="8" w:tplc="A7FCE022">
      <w:start w:val="1"/>
      <w:numFmt w:val="lowerRoman"/>
      <w:lvlText w:val="%9."/>
      <w:lvlJc w:val="right"/>
      <w:pPr>
        <w:ind w:left="6480" w:hanging="180"/>
      </w:pPr>
    </w:lvl>
  </w:abstractNum>
  <w:abstractNum w:abstractNumId="17" w15:restartNumberingAfterBreak="0">
    <w:nsid w:val="6CE25A05"/>
    <w:multiLevelType w:val="hybridMultilevel"/>
    <w:tmpl w:val="8764692C"/>
    <w:lvl w:ilvl="0" w:tplc="25AC8A7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CE7B8D"/>
    <w:multiLevelType w:val="hybridMultilevel"/>
    <w:tmpl w:val="237A5D76"/>
    <w:lvl w:ilvl="0" w:tplc="D0CA568C">
      <w:start w:val="1"/>
      <w:numFmt w:val="decimal"/>
      <w:lvlText w:val="%1."/>
      <w:lvlJc w:val="left"/>
      <w:pPr>
        <w:ind w:left="720" w:hanging="360"/>
      </w:pPr>
    </w:lvl>
    <w:lvl w:ilvl="1" w:tplc="C8305218">
      <w:start w:val="1"/>
      <w:numFmt w:val="lowerLetter"/>
      <w:lvlText w:val="%2."/>
      <w:lvlJc w:val="left"/>
      <w:pPr>
        <w:ind w:left="1440" w:hanging="360"/>
      </w:pPr>
    </w:lvl>
    <w:lvl w:ilvl="2" w:tplc="FA7CECAC">
      <w:start w:val="1"/>
      <w:numFmt w:val="lowerRoman"/>
      <w:lvlText w:val="%3."/>
      <w:lvlJc w:val="right"/>
      <w:pPr>
        <w:ind w:left="2160" w:hanging="180"/>
      </w:pPr>
    </w:lvl>
    <w:lvl w:ilvl="3" w:tplc="37A8A8D0">
      <w:start w:val="1"/>
      <w:numFmt w:val="decimal"/>
      <w:lvlText w:val="%4."/>
      <w:lvlJc w:val="left"/>
      <w:pPr>
        <w:ind w:left="2880" w:hanging="360"/>
      </w:pPr>
    </w:lvl>
    <w:lvl w:ilvl="4" w:tplc="E5E2BA84">
      <w:start w:val="1"/>
      <w:numFmt w:val="lowerLetter"/>
      <w:lvlText w:val="%5."/>
      <w:lvlJc w:val="left"/>
      <w:pPr>
        <w:ind w:left="3600" w:hanging="360"/>
      </w:pPr>
    </w:lvl>
    <w:lvl w:ilvl="5" w:tplc="CB60A362">
      <w:start w:val="1"/>
      <w:numFmt w:val="lowerRoman"/>
      <w:lvlText w:val="%6."/>
      <w:lvlJc w:val="right"/>
      <w:pPr>
        <w:ind w:left="4320" w:hanging="180"/>
      </w:pPr>
    </w:lvl>
    <w:lvl w:ilvl="6" w:tplc="778A5026">
      <w:start w:val="1"/>
      <w:numFmt w:val="decimal"/>
      <w:lvlText w:val="%7."/>
      <w:lvlJc w:val="left"/>
      <w:pPr>
        <w:ind w:left="5040" w:hanging="360"/>
      </w:pPr>
    </w:lvl>
    <w:lvl w:ilvl="7" w:tplc="3A426892">
      <w:start w:val="1"/>
      <w:numFmt w:val="lowerLetter"/>
      <w:lvlText w:val="%8."/>
      <w:lvlJc w:val="left"/>
      <w:pPr>
        <w:ind w:left="5760" w:hanging="360"/>
      </w:pPr>
    </w:lvl>
    <w:lvl w:ilvl="8" w:tplc="0EFEAB5C">
      <w:start w:val="1"/>
      <w:numFmt w:val="lowerRoman"/>
      <w:lvlText w:val="%9."/>
      <w:lvlJc w:val="right"/>
      <w:pPr>
        <w:ind w:left="6480" w:hanging="180"/>
      </w:pPr>
    </w:lvl>
  </w:abstractNum>
  <w:abstractNum w:abstractNumId="19" w15:restartNumberingAfterBreak="0">
    <w:nsid w:val="76F8DA64"/>
    <w:multiLevelType w:val="hybridMultilevel"/>
    <w:tmpl w:val="34C0F382"/>
    <w:lvl w:ilvl="0" w:tplc="7F009A9E">
      <w:start w:val="1"/>
      <w:numFmt w:val="decimal"/>
      <w:lvlText w:val="%1."/>
      <w:lvlJc w:val="left"/>
      <w:pPr>
        <w:ind w:left="800" w:hanging="400"/>
      </w:pPr>
    </w:lvl>
    <w:lvl w:ilvl="1" w:tplc="435C78A4">
      <w:start w:val="1"/>
      <w:numFmt w:val="lowerLetter"/>
      <w:lvlText w:val="%2."/>
      <w:lvlJc w:val="left"/>
      <w:pPr>
        <w:ind w:left="1200" w:hanging="400"/>
      </w:pPr>
    </w:lvl>
    <w:lvl w:ilvl="2" w:tplc="B03EF10A">
      <w:start w:val="1"/>
      <w:numFmt w:val="lowerRoman"/>
      <w:lvlText w:val="%3."/>
      <w:lvlJc w:val="right"/>
      <w:pPr>
        <w:ind w:left="1600" w:hanging="400"/>
      </w:pPr>
    </w:lvl>
    <w:lvl w:ilvl="3" w:tplc="8EB2AFEC">
      <w:start w:val="1"/>
      <w:numFmt w:val="decimal"/>
      <w:lvlText w:val="%4."/>
      <w:lvlJc w:val="left"/>
      <w:pPr>
        <w:ind w:left="2000" w:hanging="400"/>
      </w:pPr>
    </w:lvl>
    <w:lvl w:ilvl="4" w:tplc="7EB08ACE">
      <w:start w:val="1"/>
      <w:numFmt w:val="lowerLetter"/>
      <w:lvlText w:val="%5."/>
      <w:lvlJc w:val="left"/>
      <w:pPr>
        <w:ind w:left="2400" w:hanging="400"/>
      </w:pPr>
    </w:lvl>
    <w:lvl w:ilvl="5" w:tplc="7990EA12">
      <w:start w:val="1"/>
      <w:numFmt w:val="lowerRoman"/>
      <w:lvlText w:val="%6."/>
      <w:lvlJc w:val="right"/>
      <w:pPr>
        <w:ind w:left="2800" w:hanging="400"/>
      </w:pPr>
    </w:lvl>
    <w:lvl w:ilvl="6" w:tplc="49C8DD0A">
      <w:start w:val="1"/>
      <w:numFmt w:val="decimal"/>
      <w:lvlText w:val="%7."/>
      <w:lvlJc w:val="left"/>
      <w:pPr>
        <w:ind w:left="3200" w:hanging="400"/>
      </w:pPr>
    </w:lvl>
    <w:lvl w:ilvl="7" w:tplc="561858A4">
      <w:start w:val="1"/>
      <w:numFmt w:val="lowerLetter"/>
      <w:lvlText w:val="%8."/>
      <w:lvlJc w:val="left"/>
      <w:pPr>
        <w:ind w:left="3600" w:hanging="400"/>
      </w:pPr>
    </w:lvl>
    <w:lvl w:ilvl="8" w:tplc="0ACEC4FE">
      <w:start w:val="1"/>
      <w:numFmt w:val="lowerRoman"/>
      <w:lvlText w:val="%9."/>
      <w:lvlJc w:val="right"/>
      <w:pPr>
        <w:ind w:left="4000" w:hanging="400"/>
      </w:pPr>
    </w:lvl>
  </w:abstractNum>
  <w:abstractNum w:abstractNumId="20" w15:restartNumberingAfterBreak="0">
    <w:nsid w:val="78BB028D"/>
    <w:multiLevelType w:val="hybridMultilevel"/>
    <w:tmpl w:val="49F0D962"/>
    <w:lvl w:ilvl="0" w:tplc="504A88D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D1E64F"/>
    <w:multiLevelType w:val="hybridMultilevel"/>
    <w:tmpl w:val="BA8E5752"/>
    <w:lvl w:ilvl="0" w:tplc="40C06AA8">
      <w:start w:val="1"/>
      <w:numFmt w:val="bullet"/>
      <w:lvlText w:val="-"/>
      <w:lvlJc w:val="left"/>
      <w:pPr>
        <w:ind w:left="800" w:hanging="400"/>
      </w:pPr>
      <w:rPr>
        <w:rFonts w:ascii="Calibri" w:hAnsi="Calibri" w:hint="default"/>
      </w:rPr>
    </w:lvl>
    <w:lvl w:ilvl="1" w:tplc="0C626B46">
      <w:start w:val="1"/>
      <w:numFmt w:val="bullet"/>
      <w:lvlText w:val="o"/>
      <w:lvlJc w:val="left"/>
      <w:pPr>
        <w:ind w:left="1200" w:hanging="400"/>
      </w:pPr>
      <w:rPr>
        <w:rFonts w:ascii="Courier New" w:hAnsi="Courier New" w:hint="default"/>
      </w:rPr>
    </w:lvl>
    <w:lvl w:ilvl="2" w:tplc="EAEAC41E">
      <w:start w:val="1"/>
      <w:numFmt w:val="bullet"/>
      <w:lvlText w:val=""/>
      <w:lvlJc w:val="left"/>
      <w:pPr>
        <w:ind w:left="1600" w:hanging="400"/>
      </w:pPr>
      <w:rPr>
        <w:rFonts w:ascii="Wingdings" w:hAnsi="Wingdings" w:hint="default"/>
      </w:rPr>
    </w:lvl>
    <w:lvl w:ilvl="3" w:tplc="4BA2D6A6">
      <w:start w:val="1"/>
      <w:numFmt w:val="bullet"/>
      <w:lvlText w:val=""/>
      <w:lvlJc w:val="left"/>
      <w:pPr>
        <w:ind w:left="2000" w:hanging="400"/>
      </w:pPr>
      <w:rPr>
        <w:rFonts w:ascii="Symbol" w:hAnsi="Symbol" w:hint="default"/>
      </w:rPr>
    </w:lvl>
    <w:lvl w:ilvl="4" w:tplc="4CF4B34A">
      <w:start w:val="1"/>
      <w:numFmt w:val="bullet"/>
      <w:lvlText w:val="o"/>
      <w:lvlJc w:val="left"/>
      <w:pPr>
        <w:ind w:left="2400" w:hanging="400"/>
      </w:pPr>
      <w:rPr>
        <w:rFonts w:ascii="Courier New" w:hAnsi="Courier New" w:hint="default"/>
      </w:rPr>
    </w:lvl>
    <w:lvl w:ilvl="5" w:tplc="D5E41C5C">
      <w:start w:val="1"/>
      <w:numFmt w:val="bullet"/>
      <w:lvlText w:val=""/>
      <w:lvlJc w:val="left"/>
      <w:pPr>
        <w:ind w:left="2800" w:hanging="400"/>
      </w:pPr>
      <w:rPr>
        <w:rFonts w:ascii="Wingdings" w:hAnsi="Wingdings" w:hint="default"/>
      </w:rPr>
    </w:lvl>
    <w:lvl w:ilvl="6" w:tplc="6CFECEAA">
      <w:start w:val="1"/>
      <w:numFmt w:val="bullet"/>
      <w:lvlText w:val=""/>
      <w:lvlJc w:val="left"/>
      <w:pPr>
        <w:ind w:left="3200" w:hanging="400"/>
      </w:pPr>
      <w:rPr>
        <w:rFonts w:ascii="Symbol" w:hAnsi="Symbol" w:hint="default"/>
      </w:rPr>
    </w:lvl>
    <w:lvl w:ilvl="7" w:tplc="10667796">
      <w:start w:val="1"/>
      <w:numFmt w:val="bullet"/>
      <w:lvlText w:val="o"/>
      <w:lvlJc w:val="left"/>
      <w:pPr>
        <w:ind w:left="3600" w:hanging="400"/>
      </w:pPr>
      <w:rPr>
        <w:rFonts w:ascii="Courier New" w:hAnsi="Courier New" w:hint="default"/>
      </w:rPr>
    </w:lvl>
    <w:lvl w:ilvl="8" w:tplc="4228694E">
      <w:start w:val="1"/>
      <w:numFmt w:val="bullet"/>
      <w:lvlText w:val=""/>
      <w:lvlJc w:val="left"/>
      <w:pPr>
        <w:ind w:left="4000" w:hanging="400"/>
      </w:pPr>
      <w:rPr>
        <w:rFonts w:ascii="Wingdings" w:hAnsi="Wingdings" w:hint="default"/>
      </w:rPr>
    </w:lvl>
  </w:abstractNum>
  <w:num w:numId="1" w16cid:durableId="1828857211">
    <w:abstractNumId w:val="1"/>
  </w:num>
  <w:num w:numId="2" w16cid:durableId="169953807">
    <w:abstractNumId w:val="7"/>
  </w:num>
  <w:num w:numId="3" w16cid:durableId="924648505">
    <w:abstractNumId w:val="16"/>
  </w:num>
  <w:num w:numId="4" w16cid:durableId="1698844321">
    <w:abstractNumId w:val="3"/>
  </w:num>
  <w:num w:numId="5" w16cid:durableId="1602224778">
    <w:abstractNumId w:val="8"/>
  </w:num>
  <w:num w:numId="6" w16cid:durableId="944576916">
    <w:abstractNumId w:val="6"/>
  </w:num>
  <w:num w:numId="7" w16cid:durableId="2083872132">
    <w:abstractNumId w:val="12"/>
  </w:num>
  <w:num w:numId="8" w16cid:durableId="1899045917">
    <w:abstractNumId w:val="4"/>
  </w:num>
  <w:num w:numId="9" w16cid:durableId="1820271567">
    <w:abstractNumId w:val="14"/>
  </w:num>
  <w:num w:numId="10" w16cid:durableId="143661928">
    <w:abstractNumId w:val="21"/>
  </w:num>
  <w:num w:numId="11" w16cid:durableId="1780173516">
    <w:abstractNumId w:val="10"/>
  </w:num>
  <w:num w:numId="12" w16cid:durableId="206070989">
    <w:abstractNumId w:val="19"/>
  </w:num>
  <w:num w:numId="13" w16cid:durableId="520632871">
    <w:abstractNumId w:val="5"/>
  </w:num>
  <w:num w:numId="14" w16cid:durableId="333185897">
    <w:abstractNumId w:val="15"/>
  </w:num>
  <w:num w:numId="15" w16cid:durableId="1521236827">
    <w:abstractNumId w:val="18"/>
  </w:num>
  <w:num w:numId="16" w16cid:durableId="48963658">
    <w:abstractNumId w:val="13"/>
  </w:num>
  <w:num w:numId="17" w16cid:durableId="51851262">
    <w:abstractNumId w:val="2"/>
  </w:num>
  <w:num w:numId="18" w16cid:durableId="729231397">
    <w:abstractNumId w:val="0"/>
  </w:num>
  <w:num w:numId="19" w16cid:durableId="375281322">
    <w:abstractNumId w:val="17"/>
  </w:num>
  <w:num w:numId="20" w16cid:durableId="638191936">
    <w:abstractNumId w:val="9"/>
  </w:num>
  <w:num w:numId="21" w16cid:durableId="234323065">
    <w:abstractNumId w:val="11"/>
  </w:num>
  <w:num w:numId="22" w16cid:durableId="108745659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c Nguyen Hong">
    <w15:presenceInfo w15:providerId="AD" w15:userId="S::duc.nguyen@orientsoftware.com::40b4d7c1-fce4-443b-8dc7-fcdd81c425d5"/>
  </w15:person>
  <w15:person w15:author="Nguyen Duc">
    <w15:presenceInfo w15:providerId="Windows Live" w15:userId="e61949b60a88b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0387"/>
    <w:rsid w:val="00014593"/>
    <w:rsid w:val="00024B26"/>
    <w:rsid w:val="000577E1"/>
    <w:rsid w:val="0006076B"/>
    <w:rsid w:val="00067EA2"/>
    <w:rsid w:val="000746E0"/>
    <w:rsid w:val="00077998"/>
    <w:rsid w:val="00086219"/>
    <w:rsid w:val="000B2623"/>
    <w:rsid w:val="000B690F"/>
    <w:rsid w:val="000C70DF"/>
    <w:rsid w:val="000D3FDE"/>
    <w:rsid w:val="001A10B9"/>
    <w:rsid w:val="001A5DD0"/>
    <w:rsid w:val="001F1D19"/>
    <w:rsid w:val="002316EF"/>
    <w:rsid w:val="002367F0"/>
    <w:rsid w:val="002736FB"/>
    <w:rsid w:val="00285D7C"/>
    <w:rsid w:val="00294E2F"/>
    <w:rsid w:val="002B5C07"/>
    <w:rsid w:val="002B6A4B"/>
    <w:rsid w:val="002F2183"/>
    <w:rsid w:val="002F4F3D"/>
    <w:rsid w:val="003078E1"/>
    <w:rsid w:val="00313F8D"/>
    <w:rsid w:val="0034509C"/>
    <w:rsid w:val="00365B9F"/>
    <w:rsid w:val="003B0360"/>
    <w:rsid w:val="0040758C"/>
    <w:rsid w:val="005459CB"/>
    <w:rsid w:val="0057443F"/>
    <w:rsid w:val="00580D1C"/>
    <w:rsid w:val="00583133"/>
    <w:rsid w:val="005A0B58"/>
    <w:rsid w:val="005B20BD"/>
    <w:rsid w:val="005D3C63"/>
    <w:rsid w:val="00600A60"/>
    <w:rsid w:val="0061254B"/>
    <w:rsid w:val="00627635"/>
    <w:rsid w:val="00631BAF"/>
    <w:rsid w:val="006324FE"/>
    <w:rsid w:val="00636966"/>
    <w:rsid w:val="00644A84"/>
    <w:rsid w:val="00645CE9"/>
    <w:rsid w:val="006B0530"/>
    <w:rsid w:val="006C48A0"/>
    <w:rsid w:val="006D53AF"/>
    <w:rsid w:val="00730D3A"/>
    <w:rsid w:val="00752004"/>
    <w:rsid w:val="0077339F"/>
    <w:rsid w:val="007851FF"/>
    <w:rsid w:val="007A11BE"/>
    <w:rsid w:val="00806920"/>
    <w:rsid w:val="00832FB4"/>
    <w:rsid w:val="00886D53"/>
    <w:rsid w:val="00894021"/>
    <w:rsid w:val="0089521E"/>
    <w:rsid w:val="00895E86"/>
    <w:rsid w:val="008E4F49"/>
    <w:rsid w:val="0093565F"/>
    <w:rsid w:val="009434F9"/>
    <w:rsid w:val="00970E14"/>
    <w:rsid w:val="009834ED"/>
    <w:rsid w:val="00997084"/>
    <w:rsid w:val="009D79A7"/>
    <w:rsid w:val="00A44ABF"/>
    <w:rsid w:val="00AB06B7"/>
    <w:rsid w:val="00AC2910"/>
    <w:rsid w:val="00AD31C1"/>
    <w:rsid w:val="00AE7800"/>
    <w:rsid w:val="00AE79CC"/>
    <w:rsid w:val="00AF6CA2"/>
    <w:rsid w:val="00B004C5"/>
    <w:rsid w:val="00B26ADE"/>
    <w:rsid w:val="00B94F5A"/>
    <w:rsid w:val="00BB28ED"/>
    <w:rsid w:val="00BB5AC4"/>
    <w:rsid w:val="00BC1D40"/>
    <w:rsid w:val="00BC6ED2"/>
    <w:rsid w:val="00BD54F5"/>
    <w:rsid w:val="00C26524"/>
    <w:rsid w:val="00C52B38"/>
    <w:rsid w:val="00C565AD"/>
    <w:rsid w:val="00C80F1D"/>
    <w:rsid w:val="00CB4B91"/>
    <w:rsid w:val="00CD3B48"/>
    <w:rsid w:val="00D42FE1"/>
    <w:rsid w:val="00D509FC"/>
    <w:rsid w:val="00D50F2D"/>
    <w:rsid w:val="00D66B50"/>
    <w:rsid w:val="00D90883"/>
    <w:rsid w:val="00DC36E7"/>
    <w:rsid w:val="00E5402A"/>
    <w:rsid w:val="00ED1E45"/>
    <w:rsid w:val="00EF0665"/>
    <w:rsid w:val="00F1306E"/>
    <w:rsid w:val="00F21266"/>
    <w:rsid w:val="00FC7FFC"/>
    <w:rsid w:val="00FE4A0E"/>
    <w:rsid w:val="00FF1649"/>
    <w:rsid w:val="00FF1CF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6E4614"/>
    <w:rsid w:val="13E993AF"/>
    <w:rsid w:val="13F5D506"/>
    <w:rsid w:val="140E209C"/>
    <w:rsid w:val="176D5234"/>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83E94B"/>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87AE859"/>
    <w:rsid w:val="4A18D945"/>
    <w:rsid w:val="4AE14875"/>
    <w:rsid w:val="4AE1FC96"/>
    <w:rsid w:val="4C63D323"/>
    <w:rsid w:val="4E199D58"/>
    <w:rsid w:val="4EAAE049"/>
    <w:rsid w:val="4EE980B3"/>
    <w:rsid w:val="4FF40425"/>
    <w:rsid w:val="51E2810B"/>
    <w:rsid w:val="52843585"/>
    <w:rsid w:val="555B8BEC"/>
    <w:rsid w:val="5B83CD17"/>
    <w:rsid w:val="5C9C33F1"/>
    <w:rsid w:val="6054EA58"/>
    <w:rsid w:val="66695552"/>
    <w:rsid w:val="69812159"/>
    <w:rsid w:val="69DC7E1E"/>
    <w:rsid w:val="6B0030AE"/>
    <w:rsid w:val="6CDA473D"/>
    <w:rsid w:val="6D4EFAF8"/>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B94F5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B4B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B91"/>
    <w:rPr>
      <w:sz w:val="20"/>
      <w:szCs w:val="20"/>
    </w:rPr>
  </w:style>
  <w:style w:type="character" w:styleId="FootnoteReference">
    <w:name w:val="footnote reference"/>
    <w:basedOn w:val="DefaultParagraphFont"/>
    <w:uiPriority w:val="99"/>
    <w:semiHidden/>
    <w:unhideWhenUsed/>
    <w:rsid w:val="00CB4B91"/>
    <w:rPr>
      <w:vertAlign w:val="superscript"/>
    </w:rPr>
  </w:style>
  <w:style w:type="character" w:styleId="Hyperlink">
    <w:name w:val="Hyperlink"/>
    <w:basedOn w:val="DefaultParagraphFont"/>
    <w:uiPriority w:val="99"/>
    <w:unhideWhenUsed/>
    <w:rsid w:val="00627635"/>
    <w:rPr>
      <w:color w:val="0563C1" w:themeColor="hyperlink"/>
      <w:u w:val="single"/>
    </w:rPr>
  </w:style>
  <w:style w:type="character" w:styleId="UnresolvedMention">
    <w:name w:val="Unresolved Mention"/>
    <w:basedOn w:val="DefaultParagraphFont"/>
    <w:uiPriority w:val="99"/>
    <w:semiHidden/>
    <w:unhideWhenUsed/>
    <w:rsid w:val="00627635"/>
    <w:rPr>
      <w:color w:val="605E5C"/>
      <w:shd w:val="clear" w:color="auto" w:fill="E1DFDD"/>
    </w:rPr>
  </w:style>
  <w:style w:type="character" w:styleId="FollowedHyperlink">
    <w:name w:val="FollowedHyperlink"/>
    <w:basedOn w:val="DefaultParagraphFont"/>
    <w:uiPriority w:val="99"/>
    <w:semiHidden/>
    <w:unhideWhenUsed/>
    <w:rsid w:val="00631BAF"/>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313F8D"/>
  </w:style>
  <w:style w:type="paragraph" w:styleId="Revision">
    <w:name w:val="Revision"/>
    <w:hidden/>
    <w:uiPriority w:val="99"/>
    <w:semiHidden/>
    <w:rsid w:val="00BC1D40"/>
    <w:pPr>
      <w:spacing w:after="0" w:line="240" w:lineRule="auto"/>
    </w:pPr>
  </w:style>
  <w:style w:type="character" w:customStyle="1" w:styleId="eop">
    <w:name w:val="eop"/>
    <w:basedOn w:val="DefaultParagraphFont"/>
    <w:rsid w:val="001A1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bs.gov.au/statistics/labour"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ropbox.com/scl/fi/wj65xdcs26kbfmqk98st5/TAB_Betting_Data_Sample.csv?dl=0&amp;rlkey=0a40fmxa3qe4wb9i7k087nvjb"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dropbox.com/scl/fi/y3p7u6v2n9hpew7naryj2/TAB_Betting_Data.csv?dl=0&amp;rlkey=95o5bua17gkcxf9m3m17y3tv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Parimutuel_betting" TargetMode="External"/><Relationship Id="rId1" Type="http://schemas.openxmlformats.org/officeDocument/2006/relationships/hyperlink" Target="https://en.wikipedia.org/wiki/Fixed-odds_be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2.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Duc Nguyen Hong</cp:lastModifiedBy>
  <cp:revision>5</cp:revision>
  <cp:lastPrinted>2023-06-20T09:22:00Z</cp:lastPrinted>
  <dcterms:created xsi:type="dcterms:W3CDTF">2023-06-20T09:21:00Z</dcterms:created>
  <dcterms:modified xsi:type="dcterms:W3CDTF">2023-06-21T03:35:00Z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y fmtid="{D5CDD505-2E9C-101B-9397-08002B2CF9AE}" pid="4" name="GrammarlyDocumentId">
    <vt:lpwstr>92dd5ce601aed5c41b07364ac7fd242f34ca0ecbf226fd5d5646976a520bc23f</vt:lpwstr>
  </property>
</Properties>
</file>